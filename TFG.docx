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D761C"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5648CDFD" w14:textId="77777777"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p>
    <w:p w14:paraId="42133721" w14:textId="1ED756B4" w:rsidR="009C4174" w:rsidRPr="0040221C" w:rsidRDefault="009C4174" w:rsidP="009C4174">
      <w:pPr>
        <w:widowControl w:val="0"/>
        <w:autoSpaceDE w:val="0"/>
        <w:autoSpaceDN w:val="0"/>
        <w:adjustRightInd w:val="0"/>
        <w:spacing w:after="240" w:line="640" w:lineRule="atLeast"/>
        <w:jc w:val="center"/>
        <w:rPr>
          <w:rFonts w:cs="Times"/>
          <w:color w:val="000000"/>
          <w:sz w:val="56"/>
          <w:szCs w:val="56"/>
        </w:rPr>
      </w:pPr>
      <w:r w:rsidRPr="0040221C">
        <w:rPr>
          <w:rFonts w:cs="Times"/>
          <w:color w:val="000000"/>
          <w:sz w:val="56"/>
          <w:szCs w:val="56"/>
        </w:rPr>
        <w:t>Desarrollo de una aplicación web y base de datos para el seguimiento de pacientes con problemas de movilidad</w:t>
      </w:r>
      <w:r w:rsidR="00E5539D">
        <w:rPr>
          <w:rFonts w:cs="Times"/>
          <w:color w:val="000000"/>
          <w:sz w:val="56"/>
          <w:szCs w:val="56"/>
        </w:rPr>
        <w:t xml:space="preserve"> cervical</w:t>
      </w:r>
    </w:p>
    <w:p w14:paraId="7636CD1E" w14:textId="77777777" w:rsidR="009C4174" w:rsidRPr="0040221C" w:rsidRDefault="009C4174" w:rsidP="009C4174">
      <w:pPr>
        <w:widowControl w:val="0"/>
        <w:autoSpaceDE w:val="0"/>
        <w:autoSpaceDN w:val="0"/>
        <w:adjustRightInd w:val="0"/>
        <w:spacing w:after="240" w:line="640" w:lineRule="atLeast"/>
        <w:jc w:val="center"/>
        <w:rPr>
          <w:rFonts w:cs="Times"/>
          <w:color w:val="000000"/>
        </w:rPr>
      </w:pPr>
    </w:p>
    <w:p w14:paraId="2F67F9D3" w14:textId="77777777" w:rsidR="009C4174" w:rsidRPr="0040221C" w:rsidRDefault="009C4174" w:rsidP="009C4174">
      <w:pPr>
        <w:widowControl w:val="0"/>
        <w:autoSpaceDE w:val="0"/>
        <w:autoSpaceDN w:val="0"/>
        <w:adjustRightInd w:val="0"/>
        <w:spacing w:after="240" w:line="440" w:lineRule="atLeast"/>
        <w:jc w:val="center"/>
        <w:rPr>
          <w:rFonts w:cs="Times"/>
          <w:color w:val="000000"/>
          <w:sz w:val="37"/>
          <w:szCs w:val="37"/>
        </w:rPr>
      </w:pPr>
      <w:r w:rsidRPr="0040221C">
        <w:rPr>
          <w:rFonts w:cs="Times"/>
          <w:color w:val="000000"/>
          <w:sz w:val="37"/>
          <w:szCs w:val="37"/>
        </w:rPr>
        <w:t>Borja González Díaz</w:t>
      </w:r>
    </w:p>
    <w:p w14:paraId="42E7EC4B" w14:textId="77777777" w:rsidR="009C4174" w:rsidRPr="0040221C" w:rsidRDefault="009C4174" w:rsidP="009C4174">
      <w:pPr>
        <w:widowControl w:val="0"/>
        <w:autoSpaceDE w:val="0"/>
        <w:autoSpaceDN w:val="0"/>
        <w:adjustRightInd w:val="0"/>
        <w:spacing w:after="240" w:line="440" w:lineRule="atLeast"/>
        <w:jc w:val="center"/>
        <w:rPr>
          <w:rFonts w:cs="Times"/>
          <w:color w:val="000000"/>
        </w:rPr>
      </w:pPr>
      <w:r w:rsidRPr="0040221C">
        <w:rPr>
          <w:rFonts w:cs="Times"/>
          <w:color w:val="000000"/>
          <w:sz w:val="37"/>
          <w:szCs w:val="37"/>
        </w:rPr>
        <w:t>Septiembre 2017</w:t>
      </w:r>
    </w:p>
    <w:p w14:paraId="5660CE83" w14:textId="77777777" w:rsidR="00964DB4" w:rsidRPr="0040221C" w:rsidRDefault="00964DB4"/>
    <w:p w14:paraId="5ADF6C8D" w14:textId="77777777" w:rsidR="009C4174" w:rsidRPr="0040221C" w:rsidRDefault="009C4174"/>
    <w:p w14:paraId="48544BD1" w14:textId="77777777" w:rsidR="009C4174" w:rsidRPr="0040221C" w:rsidRDefault="009C4174"/>
    <w:p w14:paraId="64ED6EA9" w14:textId="77777777" w:rsidR="009C4174" w:rsidRPr="0040221C" w:rsidRDefault="009C4174"/>
    <w:p w14:paraId="03BB2C27" w14:textId="77777777" w:rsidR="009C4174" w:rsidRPr="0040221C" w:rsidRDefault="009C4174"/>
    <w:p w14:paraId="3E999714" w14:textId="77777777" w:rsidR="009C4174" w:rsidRPr="0040221C" w:rsidRDefault="009C4174"/>
    <w:p w14:paraId="2545BBF9" w14:textId="77777777" w:rsidR="009C4174" w:rsidRPr="0040221C" w:rsidRDefault="009C4174"/>
    <w:p w14:paraId="7F4913E6" w14:textId="77777777" w:rsidR="009C4174" w:rsidRPr="0040221C" w:rsidRDefault="009C4174"/>
    <w:p w14:paraId="318D5398" w14:textId="77777777" w:rsidR="009C4174" w:rsidRPr="0040221C" w:rsidRDefault="009C4174"/>
    <w:p w14:paraId="15CCBD92" w14:textId="77777777" w:rsidR="009C4174" w:rsidRPr="0040221C" w:rsidRDefault="009C4174"/>
    <w:p w14:paraId="6A914B39" w14:textId="77777777" w:rsidR="009C4174" w:rsidRPr="0040221C" w:rsidRDefault="009C4174"/>
    <w:p w14:paraId="62FFCAF5" w14:textId="77777777" w:rsidR="009C4174" w:rsidRPr="0040221C" w:rsidRDefault="009C4174"/>
    <w:p w14:paraId="0A19FF82" w14:textId="77777777" w:rsidR="009C4174" w:rsidRPr="0040221C" w:rsidRDefault="009C4174"/>
    <w:p w14:paraId="226BE449" w14:textId="77777777" w:rsidR="009C4174" w:rsidRPr="0040221C" w:rsidRDefault="009C4174"/>
    <w:p w14:paraId="202197FE" w14:textId="77777777" w:rsidR="009C4174" w:rsidRPr="0040221C" w:rsidRDefault="009C4174"/>
    <w:p w14:paraId="43D0AC16" w14:textId="77777777" w:rsidR="009C4174" w:rsidRPr="0040221C" w:rsidRDefault="009C4174"/>
    <w:p w14:paraId="3766A667" w14:textId="77777777" w:rsidR="009C4174" w:rsidRPr="0040221C" w:rsidRDefault="009C4174"/>
    <w:p w14:paraId="780A9229" w14:textId="77777777" w:rsidR="009C4174" w:rsidRPr="0040221C" w:rsidRDefault="009C4174"/>
    <w:p w14:paraId="48961971" w14:textId="77777777" w:rsidR="009C4174" w:rsidRPr="0040221C" w:rsidRDefault="009C4174"/>
    <w:p w14:paraId="415AE947" w14:textId="77777777" w:rsidR="009C4174" w:rsidRPr="0040221C" w:rsidRDefault="009C4174"/>
    <w:p w14:paraId="57B431D7" w14:textId="77777777" w:rsidR="009C4174" w:rsidRPr="0040221C" w:rsidRDefault="009C4174"/>
    <w:p w14:paraId="36E8F845" w14:textId="77777777" w:rsidR="009C4174" w:rsidRPr="0040221C" w:rsidRDefault="009C4174">
      <w:pPr>
        <w:rPr>
          <w:b/>
        </w:rPr>
      </w:pPr>
    </w:p>
    <w:p w14:paraId="22894FE0" w14:textId="77777777" w:rsidR="009C4174" w:rsidRPr="0040221C" w:rsidRDefault="009C4174" w:rsidP="009C4174">
      <w:pPr>
        <w:jc w:val="right"/>
      </w:pPr>
    </w:p>
    <w:p w14:paraId="08CA11EE" w14:textId="77777777" w:rsidR="009C4174" w:rsidRPr="0040221C" w:rsidRDefault="009C4174" w:rsidP="009C4174">
      <w:pPr>
        <w:jc w:val="right"/>
      </w:pPr>
    </w:p>
    <w:p w14:paraId="4B1E8ADD" w14:textId="77777777" w:rsidR="009C4174" w:rsidRPr="0040221C" w:rsidRDefault="009C4174" w:rsidP="009C4174">
      <w:pPr>
        <w:jc w:val="right"/>
      </w:pPr>
    </w:p>
    <w:p w14:paraId="6DC20AFC" w14:textId="77777777" w:rsidR="009C4174" w:rsidRPr="0040221C" w:rsidRDefault="009C4174" w:rsidP="009C4174">
      <w:pPr>
        <w:jc w:val="right"/>
      </w:pPr>
    </w:p>
    <w:p w14:paraId="482C696C" w14:textId="77777777" w:rsidR="009C4174" w:rsidRPr="0040221C" w:rsidRDefault="009C4174" w:rsidP="009C4174">
      <w:pPr>
        <w:jc w:val="right"/>
      </w:pPr>
    </w:p>
    <w:p w14:paraId="6AD52215" w14:textId="77777777" w:rsidR="009C4174" w:rsidRPr="0040221C" w:rsidRDefault="009C4174" w:rsidP="009C4174">
      <w:pPr>
        <w:jc w:val="right"/>
      </w:pPr>
      <w:r w:rsidRPr="0040221C">
        <w:t xml:space="preserve">A toda mi familia y en especial a mi padre </w:t>
      </w:r>
      <w:proofErr w:type="spellStart"/>
      <w:r w:rsidRPr="0040221C">
        <w:t>Peps</w:t>
      </w:r>
      <w:proofErr w:type="spellEnd"/>
      <w:r w:rsidRPr="0040221C">
        <w:t>.</w:t>
      </w:r>
    </w:p>
    <w:p w14:paraId="0D897545" w14:textId="77777777" w:rsidR="009C4174" w:rsidRPr="0040221C" w:rsidRDefault="009C4174" w:rsidP="009C4174">
      <w:pPr>
        <w:jc w:val="right"/>
      </w:pPr>
    </w:p>
    <w:p w14:paraId="6D64926F" w14:textId="77777777" w:rsidR="009C4174" w:rsidRPr="0040221C" w:rsidRDefault="009C4174" w:rsidP="009C4174">
      <w:pPr>
        <w:jc w:val="right"/>
      </w:pPr>
    </w:p>
    <w:p w14:paraId="46529945" w14:textId="77777777" w:rsidR="009C4174" w:rsidRPr="0040221C" w:rsidRDefault="009C4174" w:rsidP="009C4174">
      <w:pPr>
        <w:jc w:val="right"/>
      </w:pPr>
    </w:p>
    <w:p w14:paraId="69CECA19" w14:textId="77777777" w:rsidR="009C4174" w:rsidRPr="0040221C" w:rsidRDefault="009C4174" w:rsidP="009C4174">
      <w:pPr>
        <w:jc w:val="right"/>
      </w:pPr>
    </w:p>
    <w:p w14:paraId="3D2C1FB6" w14:textId="77777777" w:rsidR="009C4174" w:rsidRPr="0040221C" w:rsidRDefault="009C4174" w:rsidP="009C4174">
      <w:pPr>
        <w:jc w:val="right"/>
      </w:pPr>
    </w:p>
    <w:p w14:paraId="60C961E8" w14:textId="77777777" w:rsidR="009C4174" w:rsidRPr="0040221C" w:rsidRDefault="009C4174" w:rsidP="009C4174">
      <w:pPr>
        <w:jc w:val="right"/>
      </w:pPr>
    </w:p>
    <w:p w14:paraId="28BDE47D" w14:textId="77777777" w:rsidR="009C4174" w:rsidRPr="0040221C" w:rsidRDefault="009C4174" w:rsidP="009C4174">
      <w:pPr>
        <w:jc w:val="right"/>
      </w:pPr>
    </w:p>
    <w:p w14:paraId="17F355C5" w14:textId="77777777" w:rsidR="009C4174" w:rsidRPr="0040221C" w:rsidRDefault="009C4174" w:rsidP="009C4174">
      <w:pPr>
        <w:jc w:val="right"/>
      </w:pPr>
    </w:p>
    <w:p w14:paraId="6D2E2F8B" w14:textId="77777777" w:rsidR="009C4174" w:rsidRPr="0040221C" w:rsidRDefault="009C4174" w:rsidP="009C4174">
      <w:pPr>
        <w:jc w:val="right"/>
      </w:pPr>
    </w:p>
    <w:p w14:paraId="1FE2E48E" w14:textId="77777777" w:rsidR="009C4174" w:rsidRPr="0040221C" w:rsidRDefault="009C4174" w:rsidP="009C4174">
      <w:pPr>
        <w:jc w:val="right"/>
      </w:pPr>
    </w:p>
    <w:p w14:paraId="5E66D534" w14:textId="77777777" w:rsidR="009C4174" w:rsidRPr="0040221C" w:rsidRDefault="009C4174" w:rsidP="009C4174">
      <w:pPr>
        <w:jc w:val="right"/>
      </w:pPr>
    </w:p>
    <w:p w14:paraId="2A0E1FE2" w14:textId="77777777" w:rsidR="009C4174" w:rsidRPr="0040221C" w:rsidRDefault="009C4174" w:rsidP="009C4174">
      <w:pPr>
        <w:jc w:val="right"/>
      </w:pPr>
    </w:p>
    <w:p w14:paraId="7AE9DB78" w14:textId="77777777" w:rsidR="009C4174" w:rsidRPr="0040221C" w:rsidRDefault="009C4174" w:rsidP="009C4174">
      <w:pPr>
        <w:jc w:val="right"/>
      </w:pPr>
    </w:p>
    <w:p w14:paraId="78957789" w14:textId="77777777" w:rsidR="009C4174" w:rsidRPr="0040221C" w:rsidRDefault="009C4174" w:rsidP="009C4174">
      <w:pPr>
        <w:jc w:val="right"/>
      </w:pPr>
    </w:p>
    <w:p w14:paraId="1917C72C" w14:textId="77777777" w:rsidR="009C4174" w:rsidRPr="0040221C" w:rsidRDefault="009C4174" w:rsidP="009C4174">
      <w:pPr>
        <w:jc w:val="right"/>
      </w:pPr>
    </w:p>
    <w:p w14:paraId="404094F6" w14:textId="77777777" w:rsidR="009C4174" w:rsidRPr="0040221C" w:rsidRDefault="009C4174" w:rsidP="009C4174">
      <w:pPr>
        <w:jc w:val="right"/>
      </w:pPr>
    </w:p>
    <w:p w14:paraId="089F8121" w14:textId="77777777" w:rsidR="009C4174" w:rsidRPr="0040221C" w:rsidRDefault="009C4174" w:rsidP="009C4174">
      <w:pPr>
        <w:jc w:val="right"/>
      </w:pPr>
    </w:p>
    <w:p w14:paraId="6A2987B5" w14:textId="77777777" w:rsidR="009C4174" w:rsidRPr="0040221C" w:rsidRDefault="009C4174" w:rsidP="009C4174">
      <w:pPr>
        <w:jc w:val="right"/>
      </w:pPr>
    </w:p>
    <w:p w14:paraId="564817D9" w14:textId="77777777" w:rsidR="009C4174" w:rsidRPr="0040221C" w:rsidRDefault="009C4174" w:rsidP="009C4174">
      <w:pPr>
        <w:jc w:val="right"/>
      </w:pPr>
    </w:p>
    <w:p w14:paraId="26C7CBA8" w14:textId="77777777" w:rsidR="009C4174" w:rsidRPr="0040221C" w:rsidRDefault="009C4174" w:rsidP="009C4174">
      <w:pPr>
        <w:jc w:val="right"/>
      </w:pPr>
    </w:p>
    <w:p w14:paraId="59DCAE1E" w14:textId="77777777" w:rsidR="009C4174" w:rsidRPr="0040221C" w:rsidRDefault="009C4174" w:rsidP="009C4174">
      <w:pPr>
        <w:jc w:val="right"/>
      </w:pPr>
    </w:p>
    <w:p w14:paraId="021096AF" w14:textId="77777777" w:rsidR="009C4174" w:rsidRPr="0040221C" w:rsidRDefault="009C4174" w:rsidP="009C4174">
      <w:pPr>
        <w:jc w:val="right"/>
      </w:pPr>
    </w:p>
    <w:p w14:paraId="51716C9F" w14:textId="77777777" w:rsidR="009C4174" w:rsidRPr="0040221C" w:rsidRDefault="009C4174" w:rsidP="009C4174">
      <w:pPr>
        <w:jc w:val="right"/>
      </w:pPr>
    </w:p>
    <w:p w14:paraId="076100AF" w14:textId="77777777" w:rsidR="009C4174" w:rsidRPr="0040221C" w:rsidRDefault="009C4174" w:rsidP="009C4174">
      <w:pPr>
        <w:jc w:val="right"/>
      </w:pPr>
    </w:p>
    <w:p w14:paraId="2F63F9CA" w14:textId="77777777" w:rsidR="009C4174" w:rsidRPr="0040221C" w:rsidRDefault="009C4174" w:rsidP="009C4174">
      <w:pPr>
        <w:jc w:val="right"/>
      </w:pPr>
    </w:p>
    <w:p w14:paraId="29728769" w14:textId="77777777" w:rsidR="009C4174" w:rsidRPr="0040221C" w:rsidRDefault="009C4174" w:rsidP="009C4174">
      <w:pPr>
        <w:jc w:val="right"/>
      </w:pPr>
    </w:p>
    <w:p w14:paraId="29C1967F" w14:textId="77777777" w:rsidR="009C4174" w:rsidRPr="0040221C" w:rsidRDefault="009C4174" w:rsidP="009C4174">
      <w:pPr>
        <w:jc w:val="right"/>
      </w:pPr>
    </w:p>
    <w:p w14:paraId="02B74754" w14:textId="77777777" w:rsidR="009C4174" w:rsidRPr="0040221C" w:rsidRDefault="009C4174" w:rsidP="009C4174">
      <w:pPr>
        <w:jc w:val="right"/>
      </w:pPr>
    </w:p>
    <w:p w14:paraId="4C38160A" w14:textId="77777777" w:rsidR="009C4174" w:rsidRPr="0040221C" w:rsidRDefault="009C4174" w:rsidP="009C4174">
      <w:pPr>
        <w:jc w:val="right"/>
      </w:pPr>
    </w:p>
    <w:p w14:paraId="1EB26424" w14:textId="77777777" w:rsidR="009C4174" w:rsidRPr="0040221C" w:rsidRDefault="009C4174" w:rsidP="009C4174">
      <w:pPr>
        <w:jc w:val="right"/>
      </w:pPr>
    </w:p>
    <w:p w14:paraId="3CB86FC7" w14:textId="77777777" w:rsidR="009C4174" w:rsidRPr="0040221C" w:rsidRDefault="009C4174" w:rsidP="009C4174">
      <w:pPr>
        <w:jc w:val="right"/>
      </w:pPr>
    </w:p>
    <w:p w14:paraId="0AA4EFB3" w14:textId="77777777" w:rsidR="009C4174" w:rsidRPr="0040221C" w:rsidRDefault="009C4174" w:rsidP="009C4174">
      <w:pPr>
        <w:jc w:val="right"/>
      </w:pPr>
    </w:p>
    <w:p w14:paraId="748C67A9" w14:textId="77777777" w:rsidR="009C4174" w:rsidRPr="0040221C" w:rsidRDefault="009C4174" w:rsidP="009C4174">
      <w:pPr>
        <w:jc w:val="right"/>
      </w:pPr>
    </w:p>
    <w:p w14:paraId="4971C318" w14:textId="77777777" w:rsidR="009C4174" w:rsidRPr="0040221C" w:rsidRDefault="009C4174" w:rsidP="009C4174">
      <w:pPr>
        <w:jc w:val="right"/>
      </w:pPr>
    </w:p>
    <w:p w14:paraId="2C563D92" w14:textId="77777777" w:rsidR="009C4174" w:rsidRPr="0040221C" w:rsidRDefault="009C4174" w:rsidP="009C4174">
      <w:pPr>
        <w:jc w:val="right"/>
      </w:pPr>
    </w:p>
    <w:p w14:paraId="0384D951" w14:textId="77777777" w:rsidR="009C4174" w:rsidRPr="0040221C" w:rsidRDefault="009C4174" w:rsidP="009C4174">
      <w:pPr>
        <w:jc w:val="right"/>
      </w:pPr>
    </w:p>
    <w:p w14:paraId="1A91B2A6" w14:textId="77777777" w:rsidR="009C4174" w:rsidRPr="0040221C" w:rsidRDefault="009C4174" w:rsidP="009C4174">
      <w:pPr>
        <w:jc w:val="right"/>
      </w:pPr>
    </w:p>
    <w:p w14:paraId="627F42F3" w14:textId="77777777" w:rsidR="009C4174" w:rsidRPr="0040221C" w:rsidRDefault="009C4174" w:rsidP="009C4174">
      <w:pPr>
        <w:jc w:val="right"/>
      </w:pPr>
    </w:p>
    <w:p w14:paraId="47384A68" w14:textId="77777777" w:rsidR="009C4174" w:rsidRPr="0040221C" w:rsidRDefault="009C4174" w:rsidP="009C4174">
      <w:pPr>
        <w:jc w:val="right"/>
      </w:pPr>
    </w:p>
    <w:p w14:paraId="558B415C" w14:textId="77777777" w:rsidR="009C4174" w:rsidRPr="0040221C" w:rsidRDefault="009C4174" w:rsidP="009C4174">
      <w:pPr>
        <w:jc w:val="right"/>
      </w:pPr>
    </w:p>
    <w:p w14:paraId="5A574E7F" w14:textId="77777777" w:rsidR="009C4174" w:rsidRPr="0040221C" w:rsidRDefault="009C4174" w:rsidP="009C4174">
      <w:pPr>
        <w:jc w:val="center"/>
        <w:rPr>
          <w:b/>
        </w:rPr>
      </w:pPr>
      <w:r w:rsidRPr="0040221C">
        <w:rPr>
          <w:b/>
        </w:rPr>
        <w:t>Resumen</w:t>
      </w:r>
    </w:p>
    <w:p w14:paraId="626B4370" w14:textId="77777777" w:rsidR="009C4174" w:rsidRPr="0040221C" w:rsidRDefault="009C4174" w:rsidP="009C4174">
      <w:pPr>
        <w:jc w:val="both"/>
        <w:rPr>
          <w:b/>
        </w:rPr>
      </w:pPr>
    </w:p>
    <w:p w14:paraId="48070FB5" w14:textId="70CDC78F" w:rsidR="00FC4DB1" w:rsidRPr="0040221C" w:rsidRDefault="009C4174" w:rsidP="00FC4DB1">
      <w:pPr>
        <w:jc w:val="both"/>
      </w:pPr>
      <w:r w:rsidRPr="0040221C">
        <w:t xml:space="preserve">Con la llegada de las nuevas tecnologías al mercado la mayoría de </w:t>
      </w:r>
      <w:ins w:id="0" w:author="Rodrigo García" w:date="2017-09-07T08:39:00Z">
        <w:r w:rsidR="00E5539D">
          <w:t>ámbitos profesionales</w:t>
        </w:r>
      </w:ins>
      <w:r w:rsidRPr="0040221C">
        <w:t xml:space="preserve"> se están viendo forzados a adaptarse</w:t>
      </w:r>
      <w:r w:rsidR="00FC4DB1" w:rsidRPr="0040221C">
        <w:t xml:space="preserve"> mediante </w:t>
      </w:r>
      <w:r w:rsidRPr="0040221C">
        <w:t>la digitalización de todos sus sistemas</w:t>
      </w:r>
      <w:r w:rsidR="00FC4DB1" w:rsidRPr="0040221C">
        <w:t>,</w:t>
      </w:r>
      <w:r w:rsidRPr="0040221C">
        <w:t xml:space="preserve"> actualmente man</w:t>
      </w:r>
      <w:r w:rsidR="00FC4DB1" w:rsidRPr="0040221C">
        <w:t>uales y prácticamente obsoletos. Quedarse atascado en estos sistemas manuales significaría una gran desventaja a la hora de competir contra otros sistemas digitalizados, que son mucho más rápidos y eficientes, con una necesidad nula o mínima de mantenimiento.</w:t>
      </w:r>
      <w:ins w:id="1" w:author="Rodrigo García" w:date="2017-09-07T08:39:00Z">
        <w:r w:rsidR="00E5539D">
          <w:t xml:space="preserve"> Esta disyuntiva también se aplica a los sistemas médicos, que se pueden beneficiar enormemente de la digitalizaci</w:t>
        </w:r>
      </w:ins>
      <w:ins w:id="2" w:author="Rodrigo García" w:date="2017-09-07T08:41:00Z">
        <w:r w:rsidR="00E5539D">
          <w:t>ón de la información relativa a los pacientes, permitiendo análisis más avanzados y una mayor agilidad para tratar a los pacientes.</w:t>
        </w:r>
      </w:ins>
    </w:p>
    <w:p w14:paraId="51F25B6F" w14:textId="77777777" w:rsidR="00FC4DB1" w:rsidRPr="0040221C" w:rsidRDefault="00FC4DB1" w:rsidP="00FC4DB1">
      <w:pPr>
        <w:jc w:val="both"/>
      </w:pPr>
    </w:p>
    <w:p w14:paraId="59AA9281" w14:textId="1D313D43" w:rsidR="00FC4DB1" w:rsidRDefault="00FC4DB1" w:rsidP="00FC4DB1">
      <w:pPr>
        <w:jc w:val="both"/>
        <w:rPr>
          <w:ins w:id="3" w:author="Borja Gonzalez" w:date="2017-09-07T11:02:00Z"/>
        </w:rPr>
      </w:pPr>
      <w:commentRangeStart w:id="4"/>
      <w:r w:rsidRPr="0040221C">
        <w:t>Con</w:t>
      </w:r>
      <w:commentRangeEnd w:id="4"/>
      <w:r w:rsidR="00E5539D">
        <w:rPr>
          <w:rStyle w:val="CommentReference"/>
        </w:rPr>
        <w:commentReference w:id="4"/>
      </w:r>
      <w:r w:rsidRPr="0040221C">
        <w:t xml:space="preserve"> un enfoque moderno a </w:t>
      </w:r>
      <w:ins w:id="5" w:author="Borja Gonzalez" w:date="2017-09-08T16:13:00Z">
        <w:r w:rsidR="00333F5F">
          <w:t xml:space="preserve">los métodos de visualización y recopilación de datos </w:t>
        </w:r>
      </w:ins>
      <w:r w:rsidRPr="0040221C">
        <w:t xml:space="preserve"> he construi</w:t>
      </w:r>
      <w:ins w:id="6" w:author="Rodrigo García" w:date="2017-09-07T08:42:00Z">
        <w:r w:rsidR="00E5539D">
          <w:t>do</w:t>
        </w:r>
      </w:ins>
      <w:r w:rsidRPr="0040221C">
        <w:t xml:space="preserve"> una aplicación web </w:t>
      </w:r>
      <w:ins w:id="7" w:author="Borja Gonzalez" w:date="2017-09-08T16:13:00Z">
        <w:r w:rsidR="00333F5F">
          <w:t>con</w:t>
        </w:r>
      </w:ins>
      <w:ins w:id="8" w:author="Rodrigo García" w:date="2017-09-07T08:42:00Z">
        <w:r w:rsidR="00E5539D">
          <w:t xml:space="preserve"> su correspondiente</w:t>
        </w:r>
      </w:ins>
      <w:r w:rsidRPr="0040221C">
        <w:t xml:space="preserve"> base de datos</w:t>
      </w:r>
      <w:ins w:id="9" w:author="Borja Gonzalez" w:date="2017-09-08T16:14:00Z">
        <w:r w:rsidR="00333F5F">
          <w:t>,</w:t>
        </w:r>
      </w:ins>
      <w:r w:rsidRPr="0040221C">
        <w:t xml:space="preserve"> que permite</w:t>
      </w:r>
      <w:ins w:id="10" w:author="Rodrigo García" w:date="2017-09-07T08:42:00Z">
        <w:r w:rsidR="00E5539D">
          <w:t>n</w:t>
        </w:r>
      </w:ins>
      <w:r w:rsidRPr="0040221C">
        <w:t xml:space="preserve"> al usuario acceder rápidamente a los datos de los pacientes </w:t>
      </w:r>
      <w:ins w:id="11" w:author="Borja Gonzalez" w:date="2017-09-08T16:14:00Z">
        <w:r w:rsidR="00333F5F">
          <w:t>permitiendo</w:t>
        </w:r>
      </w:ins>
      <w:r w:rsidRPr="0040221C">
        <w:t xml:space="preserve"> mostra</w:t>
      </w:r>
      <w:r w:rsidR="006D06A7">
        <w:t>r</w:t>
      </w:r>
      <w:r w:rsidRPr="0040221C">
        <w:t xml:space="preserve"> toda la información</w:t>
      </w:r>
      <w:ins w:id="12" w:author="Borja Gonzalez" w:date="2017-09-08T16:14:00Z">
        <w:r w:rsidR="00333F5F">
          <w:t xml:space="preserve"> de manera sencilla y clara.</w:t>
        </w:r>
      </w:ins>
      <w:ins w:id="13" w:author="Borja Gonzalez" w:date="2017-09-08T16:15:00Z">
        <w:r w:rsidR="00333F5F">
          <w:t xml:space="preserve"> </w:t>
        </w:r>
      </w:ins>
    </w:p>
    <w:p w14:paraId="36B75586" w14:textId="77777777" w:rsidR="006D06A7" w:rsidRDefault="006D06A7" w:rsidP="00FC4DB1">
      <w:pPr>
        <w:jc w:val="both"/>
        <w:rPr>
          <w:ins w:id="14" w:author="Borja Gonzalez" w:date="2017-09-07T11:02:00Z"/>
        </w:rPr>
      </w:pPr>
    </w:p>
    <w:p w14:paraId="13391C25" w14:textId="05E9A8CF" w:rsidR="009239DB" w:rsidRPr="009239DB" w:rsidRDefault="006D06A7" w:rsidP="009239DB">
      <w:pPr>
        <w:jc w:val="both"/>
      </w:pPr>
      <w:r>
        <w:t>La aplicación web que he desarrollado se centra en el seguimiento de pacientes con problemas de movimiento cervical</w:t>
      </w:r>
      <w:r w:rsidR="00813C6B">
        <w:t>, específicamente en el rango de movimiento. El rango de movimiento cervical puede verse afectado o disminuido por varias causas como podrían</w:t>
      </w:r>
      <w:r w:rsidR="0022745C">
        <w:t xml:space="preserve"> ser los accidentes y más concretamente, el síndrome del latigazo vertical (SLC)</w:t>
      </w:r>
      <w:r w:rsidR="00813C6B">
        <w:t>. Para poder me</w:t>
      </w:r>
      <w:r w:rsidR="0022745C">
        <w:t xml:space="preserve">dir el rango de </w:t>
      </w:r>
      <w:r w:rsidR="00813C6B">
        <w:t>movimiento del paciente</w:t>
      </w:r>
      <w:r w:rsidR="009239DB">
        <w:t>,</w:t>
      </w:r>
      <w:r w:rsidR="00813C6B">
        <w:t xml:space="preserve"> hay disponibles una se</w:t>
      </w:r>
      <w:r w:rsidR="0031513A">
        <w:t xml:space="preserve">rie de instrumentos </w:t>
      </w:r>
      <w:r w:rsidR="00813C6B">
        <w:t>que nos facilitan</w:t>
      </w:r>
      <w:r w:rsidR="009239DB">
        <w:t xml:space="preserve"> </w:t>
      </w:r>
      <w:r w:rsidR="00E1467C">
        <w:t>ésta tarea</w:t>
      </w:r>
      <w:r w:rsidR="009239DB">
        <w:t xml:space="preserve">. Para este proyecto he utilizado un sensor inercial que </w:t>
      </w:r>
      <w:r w:rsidR="009239DB" w:rsidRPr="009239DB">
        <w:rPr>
          <w:rFonts w:hint="eastAsia"/>
        </w:rPr>
        <w:t>proporciona una forma flexible y económica de medir la movilidad</w:t>
      </w:r>
      <w:r w:rsidR="0031513A">
        <w:t xml:space="preserve">. </w:t>
      </w:r>
      <w:r w:rsidR="00F23D67">
        <w:t>Concretamente</w:t>
      </w:r>
      <w:r w:rsidR="0031513A">
        <w:t xml:space="preserve">, el instrumento que vamos a utilizar se llama </w:t>
      </w:r>
      <w:r w:rsidR="00F7781D">
        <w:t>IMU (</w:t>
      </w:r>
      <w:proofErr w:type="spellStart"/>
      <w:r w:rsidR="00F7781D">
        <w:t>Inertial</w:t>
      </w:r>
      <w:proofErr w:type="spellEnd"/>
      <w:r w:rsidR="00F7781D">
        <w:t xml:space="preserve"> </w:t>
      </w:r>
      <w:proofErr w:type="spellStart"/>
      <w:r w:rsidR="00F7781D">
        <w:t>M</w:t>
      </w:r>
      <w:ins w:id="15" w:author="Borja Gonzalez" w:date="2017-09-11T16:15:00Z">
        <w:r w:rsidR="00734C62">
          <w:t>esuring</w:t>
        </w:r>
      </w:ins>
      <w:proofErr w:type="spellEnd"/>
      <w:r w:rsidR="00F7781D">
        <w:t xml:space="preserve"> </w:t>
      </w:r>
      <w:proofErr w:type="spellStart"/>
      <w:r w:rsidR="00F7781D">
        <w:t>Unit</w:t>
      </w:r>
      <w:proofErr w:type="spellEnd"/>
      <w:r w:rsidR="00F7781D">
        <w:t>).</w:t>
      </w:r>
    </w:p>
    <w:p w14:paraId="126BE685" w14:textId="5D5CB6E5" w:rsidR="006D06A7" w:rsidRPr="0040221C" w:rsidRDefault="006D06A7" w:rsidP="00FC4DB1">
      <w:pPr>
        <w:jc w:val="both"/>
      </w:pPr>
    </w:p>
    <w:p w14:paraId="7FC34F41" w14:textId="77777777" w:rsidR="00FC4DB1" w:rsidRPr="0040221C" w:rsidRDefault="00FC4DB1" w:rsidP="00FC4DB1">
      <w:pPr>
        <w:jc w:val="both"/>
      </w:pPr>
    </w:p>
    <w:p w14:paraId="02C45C24" w14:textId="77777777" w:rsidR="00FC4DB1" w:rsidRPr="0040221C" w:rsidRDefault="00FC4DB1" w:rsidP="00FC4DB1">
      <w:pPr>
        <w:jc w:val="both"/>
      </w:pPr>
      <w:commentRangeStart w:id="16"/>
      <w:r w:rsidRPr="0040221C">
        <w:t>Utilizando</w:t>
      </w:r>
      <w:commentRangeEnd w:id="16"/>
      <w:r w:rsidR="00E5539D">
        <w:rPr>
          <w:rStyle w:val="CommentReference"/>
        </w:rPr>
        <w:commentReference w:id="16"/>
      </w:r>
      <w:r w:rsidRPr="0040221C">
        <w:t xml:space="preserve"> varios lenguajes de programación, plataformas y sistemas he conseguido satisfacer las necesidades dicha aplicación, cumpliendo así sus </w:t>
      </w:r>
      <w:commentRangeStart w:id="17"/>
      <w:r w:rsidRPr="0040221C">
        <w:t>requisitos</w:t>
      </w:r>
      <w:commentRangeEnd w:id="17"/>
      <w:r w:rsidR="00E5539D">
        <w:rPr>
          <w:rStyle w:val="CommentReference"/>
        </w:rPr>
        <w:commentReference w:id="17"/>
      </w:r>
      <w:r w:rsidRPr="0040221C">
        <w:t>.</w:t>
      </w:r>
    </w:p>
    <w:p w14:paraId="420F775E" w14:textId="77777777" w:rsidR="00FC4DB1" w:rsidRPr="0040221C" w:rsidRDefault="00FC4DB1" w:rsidP="00FC4DB1">
      <w:pPr>
        <w:jc w:val="both"/>
      </w:pPr>
    </w:p>
    <w:p w14:paraId="66632405" w14:textId="77777777" w:rsidR="00FC4DB1" w:rsidRPr="0040221C" w:rsidRDefault="00FC4DB1" w:rsidP="00FC4DB1">
      <w:pPr>
        <w:jc w:val="both"/>
      </w:pPr>
    </w:p>
    <w:p w14:paraId="0469C09E" w14:textId="77777777" w:rsidR="00FC4DB1" w:rsidRPr="0040221C" w:rsidRDefault="00FC4DB1" w:rsidP="00FC4DB1">
      <w:pPr>
        <w:jc w:val="both"/>
      </w:pPr>
    </w:p>
    <w:p w14:paraId="680F16FB" w14:textId="77777777" w:rsidR="00FC4DB1" w:rsidRPr="0040221C" w:rsidRDefault="00FC4DB1" w:rsidP="00FC4DB1">
      <w:pPr>
        <w:jc w:val="both"/>
      </w:pPr>
    </w:p>
    <w:p w14:paraId="25F1941F" w14:textId="77777777" w:rsidR="00FC4DB1" w:rsidRPr="0040221C" w:rsidRDefault="00FC4DB1" w:rsidP="00FC4DB1">
      <w:pPr>
        <w:jc w:val="both"/>
      </w:pPr>
    </w:p>
    <w:p w14:paraId="3FCC232E" w14:textId="77777777" w:rsidR="00FC4DB1" w:rsidRPr="0040221C" w:rsidRDefault="00FC4DB1" w:rsidP="00FC4DB1">
      <w:pPr>
        <w:jc w:val="both"/>
      </w:pPr>
    </w:p>
    <w:p w14:paraId="156E8537" w14:textId="77777777" w:rsidR="00FC4DB1" w:rsidRPr="0040221C" w:rsidRDefault="00FC4DB1" w:rsidP="00FC4DB1">
      <w:pPr>
        <w:jc w:val="both"/>
      </w:pPr>
    </w:p>
    <w:p w14:paraId="4BF938DD" w14:textId="77777777" w:rsidR="00FC4DB1" w:rsidRPr="0040221C" w:rsidRDefault="00FC4DB1" w:rsidP="00FC4DB1">
      <w:pPr>
        <w:jc w:val="both"/>
      </w:pPr>
    </w:p>
    <w:p w14:paraId="330764BB" w14:textId="77777777" w:rsidR="00FC4DB1" w:rsidRPr="0040221C" w:rsidRDefault="00FC4DB1" w:rsidP="00FC4DB1">
      <w:pPr>
        <w:jc w:val="both"/>
      </w:pPr>
    </w:p>
    <w:p w14:paraId="3DB029BC" w14:textId="77777777" w:rsidR="00FC4DB1" w:rsidRPr="0040221C" w:rsidRDefault="00FC4DB1" w:rsidP="00FC4DB1">
      <w:pPr>
        <w:jc w:val="both"/>
      </w:pPr>
    </w:p>
    <w:p w14:paraId="2A3DD5EF" w14:textId="77777777" w:rsidR="00FC4DB1" w:rsidRPr="0040221C" w:rsidRDefault="00FC4DB1" w:rsidP="00FC4DB1">
      <w:pPr>
        <w:jc w:val="both"/>
      </w:pPr>
    </w:p>
    <w:p w14:paraId="2144F3FD" w14:textId="77777777" w:rsidR="00FC4DB1" w:rsidRPr="0040221C" w:rsidRDefault="00FC4DB1" w:rsidP="00FC4DB1">
      <w:pPr>
        <w:jc w:val="both"/>
      </w:pPr>
    </w:p>
    <w:p w14:paraId="6D50F34B" w14:textId="77777777" w:rsidR="00FC4DB1" w:rsidRPr="0040221C" w:rsidRDefault="00FC4DB1" w:rsidP="00FC4DB1">
      <w:pPr>
        <w:jc w:val="both"/>
      </w:pPr>
    </w:p>
    <w:p w14:paraId="559281E6" w14:textId="77777777" w:rsidR="00FC4DB1" w:rsidRPr="0040221C" w:rsidRDefault="00FC4DB1" w:rsidP="00FC4DB1">
      <w:pPr>
        <w:jc w:val="both"/>
      </w:pPr>
    </w:p>
    <w:p w14:paraId="708E45EB" w14:textId="77777777" w:rsidR="00FC4DB1" w:rsidRPr="0040221C" w:rsidRDefault="00FC4DB1" w:rsidP="00FC4DB1">
      <w:pPr>
        <w:jc w:val="both"/>
      </w:pPr>
    </w:p>
    <w:p w14:paraId="44C45B7B" w14:textId="77777777" w:rsidR="00E76E79" w:rsidRPr="0040221C" w:rsidRDefault="00E76E79" w:rsidP="00FC4DB1">
      <w:pPr>
        <w:jc w:val="both"/>
        <w:rPr>
          <w:ins w:id="18" w:author="Borja Gonzalez" w:date="2017-09-07T12:45:00Z"/>
        </w:rPr>
      </w:pPr>
    </w:p>
    <w:p w14:paraId="568964AC" w14:textId="77777777" w:rsidR="00FC4DB1" w:rsidRPr="0040221C" w:rsidRDefault="00FC4DB1" w:rsidP="00FC4DB1">
      <w:pPr>
        <w:jc w:val="both"/>
      </w:pPr>
    </w:p>
    <w:p w14:paraId="6FE7EE67" w14:textId="77777777" w:rsidR="00FC4DB1" w:rsidRPr="0040221C" w:rsidRDefault="00FC4DB1" w:rsidP="00FC4DB1">
      <w:pPr>
        <w:jc w:val="center"/>
        <w:rPr>
          <w:b/>
          <w:sz w:val="28"/>
          <w:szCs w:val="28"/>
        </w:rPr>
      </w:pPr>
      <w:r w:rsidRPr="0040221C">
        <w:rPr>
          <w:b/>
          <w:sz w:val="28"/>
          <w:szCs w:val="28"/>
        </w:rPr>
        <w:t>Agradecimientos</w:t>
      </w:r>
    </w:p>
    <w:p w14:paraId="2FB1D00B" w14:textId="77777777" w:rsidR="00FC4DB1" w:rsidRPr="0040221C" w:rsidRDefault="00FC4DB1" w:rsidP="00FC4DB1">
      <w:pPr>
        <w:rPr>
          <w:b/>
          <w:sz w:val="28"/>
          <w:szCs w:val="28"/>
        </w:rPr>
      </w:pPr>
    </w:p>
    <w:p w14:paraId="5386FBC1" w14:textId="77777777" w:rsidR="00FC4DB1" w:rsidRPr="0040221C" w:rsidRDefault="00FC4DB1" w:rsidP="00FC4DB1">
      <w:r w:rsidRPr="0040221C">
        <w:t>Tras estos años de carrera …</w:t>
      </w:r>
    </w:p>
    <w:p w14:paraId="7C74F912" w14:textId="77777777" w:rsidR="00FC4DB1" w:rsidRPr="0040221C" w:rsidRDefault="00FC4DB1" w:rsidP="00FC4DB1"/>
    <w:p w14:paraId="2E841F33" w14:textId="77777777" w:rsidR="00FC4DB1" w:rsidRPr="0040221C" w:rsidRDefault="00FC4DB1" w:rsidP="00FC4DB1"/>
    <w:p w14:paraId="1DADC484" w14:textId="77777777" w:rsidR="00FC4DB1" w:rsidRPr="0040221C" w:rsidRDefault="00FC4DB1" w:rsidP="00FC4DB1"/>
    <w:p w14:paraId="2E58BF64" w14:textId="77777777" w:rsidR="00FC4DB1" w:rsidRPr="0040221C" w:rsidRDefault="00FC4DB1" w:rsidP="00FC4DB1"/>
    <w:p w14:paraId="1DB32517" w14:textId="77777777" w:rsidR="00FC4DB1" w:rsidRPr="0040221C" w:rsidRDefault="00FC4DB1" w:rsidP="00FC4DB1"/>
    <w:p w14:paraId="7CA29AF3" w14:textId="77777777" w:rsidR="00FC4DB1" w:rsidRPr="0040221C" w:rsidRDefault="00FC4DB1" w:rsidP="00FC4DB1"/>
    <w:p w14:paraId="051F53F1" w14:textId="77777777" w:rsidR="00FC4DB1" w:rsidRPr="0040221C" w:rsidRDefault="00FC4DB1" w:rsidP="00FC4DB1"/>
    <w:p w14:paraId="1DE3FB2D" w14:textId="77777777" w:rsidR="00FC4DB1" w:rsidRPr="0040221C" w:rsidRDefault="00FC4DB1" w:rsidP="00FC4DB1"/>
    <w:p w14:paraId="4E27B0C8" w14:textId="77777777" w:rsidR="00FC4DB1" w:rsidRPr="0040221C" w:rsidRDefault="00FC4DB1" w:rsidP="00FC4DB1"/>
    <w:p w14:paraId="63B5D4C7" w14:textId="77777777" w:rsidR="00FC4DB1" w:rsidRPr="0040221C" w:rsidRDefault="00FC4DB1" w:rsidP="00FC4DB1"/>
    <w:p w14:paraId="51B0B441" w14:textId="77777777" w:rsidR="00FC4DB1" w:rsidRPr="0040221C" w:rsidRDefault="00FC4DB1" w:rsidP="00FC4DB1"/>
    <w:p w14:paraId="02FFF2EA" w14:textId="77777777" w:rsidR="00FC4DB1" w:rsidRPr="0040221C" w:rsidRDefault="00FC4DB1" w:rsidP="00FC4DB1"/>
    <w:p w14:paraId="3016B18F" w14:textId="77777777" w:rsidR="00FC4DB1" w:rsidRPr="0040221C" w:rsidRDefault="00FC4DB1" w:rsidP="00FC4DB1"/>
    <w:p w14:paraId="71A6776A" w14:textId="77777777" w:rsidR="00FC4DB1" w:rsidRPr="0040221C" w:rsidRDefault="00FC4DB1" w:rsidP="00FC4DB1"/>
    <w:p w14:paraId="1A4024C2" w14:textId="77777777" w:rsidR="00FC4DB1" w:rsidRPr="0040221C" w:rsidRDefault="00FC4DB1" w:rsidP="00FC4DB1"/>
    <w:p w14:paraId="29CED4B6" w14:textId="77777777" w:rsidR="00FC4DB1" w:rsidRPr="0040221C" w:rsidRDefault="00FC4DB1" w:rsidP="00FC4DB1"/>
    <w:p w14:paraId="7EC3005D" w14:textId="77777777" w:rsidR="00FC4DB1" w:rsidRPr="0040221C" w:rsidRDefault="00FC4DB1" w:rsidP="00FC4DB1"/>
    <w:p w14:paraId="19F1DD1C" w14:textId="77777777" w:rsidR="00FC4DB1" w:rsidRPr="0040221C" w:rsidRDefault="00FC4DB1" w:rsidP="00FC4DB1"/>
    <w:p w14:paraId="6EBC2F3F" w14:textId="77777777" w:rsidR="00FC4DB1" w:rsidRPr="0040221C" w:rsidRDefault="00FC4DB1" w:rsidP="00FC4DB1"/>
    <w:p w14:paraId="446D66F1" w14:textId="77777777" w:rsidR="00FC4DB1" w:rsidRPr="0040221C" w:rsidRDefault="00FC4DB1" w:rsidP="00FC4DB1"/>
    <w:p w14:paraId="34130A7C" w14:textId="77777777" w:rsidR="00FC4DB1" w:rsidRPr="0040221C" w:rsidRDefault="00FC4DB1" w:rsidP="00FC4DB1"/>
    <w:p w14:paraId="59861634" w14:textId="77777777" w:rsidR="00FC4DB1" w:rsidRPr="0040221C" w:rsidRDefault="00FC4DB1" w:rsidP="00FC4DB1"/>
    <w:p w14:paraId="080EBCF5" w14:textId="77777777" w:rsidR="00FC4DB1" w:rsidRPr="0040221C" w:rsidRDefault="00FC4DB1" w:rsidP="00FC4DB1"/>
    <w:p w14:paraId="3873C458" w14:textId="77777777" w:rsidR="00FC4DB1" w:rsidRPr="0040221C" w:rsidRDefault="00FC4DB1" w:rsidP="00FC4DB1"/>
    <w:p w14:paraId="4C40266E" w14:textId="77777777" w:rsidR="00FC4DB1" w:rsidRPr="0040221C" w:rsidRDefault="00FC4DB1" w:rsidP="00FC4DB1"/>
    <w:p w14:paraId="540F2838" w14:textId="77777777" w:rsidR="00FC4DB1" w:rsidRPr="0040221C" w:rsidRDefault="00FC4DB1" w:rsidP="00FC4DB1"/>
    <w:p w14:paraId="6486D983" w14:textId="77777777" w:rsidR="00FC4DB1" w:rsidRPr="0040221C" w:rsidRDefault="00FC4DB1" w:rsidP="00FC4DB1"/>
    <w:p w14:paraId="24536962" w14:textId="77777777" w:rsidR="00FC4DB1" w:rsidRPr="0040221C" w:rsidRDefault="00FC4DB1" w:rsidP="00FC4DB1"/>
    <w:p w14:paraId="2EFE9292" w14:textId="77777777" w:rsidR="00FC4DB1" w:rsidRPr="0040221C" w:rsidRDefault="00FC4DB1" w:rsidP="00FC4DB1"/>
    <w:p w14:paraId="0508071D" w14:textId="77777777" w:rsidR="00333F5F" w:rsidRDefault="00333F5F" w:rsidP="00FC4DB1"/>
    <w:p w14:paraId="200599DC" w14:textId="77777777" w:rsidR="00333F5F" w:rsidRDefault="00333F5F" w:rsidP="00FC4DB1"/>
    <w:p w14:paraId="11EC5ADA" w14:textId="77777777" w:rsidR="00333F5F" w:rsidRDefault="00333F5F" w:rsidP="00FC4DB1"/>
    <w:p w14:paraId="33660D13" w14:textId="77777777" w:rsidR="00333F5F" w:rsidRDefault="00333F5F" w:rsidP="00FC4DB1"/>
    <w:p w14:paraId="6D106E5D" w14:textId="77777777" w:rsidR="00333F5F" w:rsidRDefault="00333F5F" w:rsidP="00FC4DB1"/>
    <w:p w14:paraId="2A66C52C" w14:textId="77777777" w:rsidR="00333F5F" w:rsidRDefault="00333F5F" w:rsidP="00FC4DB1"/>
    <w:p w14:paraId="43A6E54D" w14:textId="77777777" w:rsidR="00333F5F" w:rsidRDefault="00333F5F" w:rsidP="00FC4DB1"/>
    <w:p w14:paraId="74B79D47" w14:textId="77777777" w:rsidR="00333F5F" w:rsidRDefault="00333F5F" w:rsidP="00FC4DB1">
      <w:pPr>
        <w:rPr>
          <w:ins w:id="19" w:author="Borja Gonzalez" w:date="2017-09-09T10:50:00Z"/>
        </w:rPr>
      </w:pPr>
    </w:p>
    <w:p w14:paraId="3985DDE1" w14:textId="77777777" w:rsidR="00E1467C" w:rsidRDefault="00E1467C" w:rsidP="00FC4DB1">
      <w:pPr>
        <w:rPr>
          <w:ins w:id="20" w:author="Borja Gonzalez" w:date="2017-09-09T10:50:00Z"/>
        </w:rPr>
      </w:pPr>
    </w:p>
    <w:p w14:paraId="5F9DD9C0" w14:textId="77777777" w:rsidR="00E1467C" w:rsidRPr="0040221C" w:rsidRDefault="00E1467C" w:rsidP="00FC4DB1"/>
    <w:p w14:paraId="24061C1C" w14:textId="77777777" w:rsidR="003B3448" w:rsidRDefault="003B3448" w:rsidP="009206C3">
      <w:pPr>
        <w:rPr>
          <w:b/>
          <w:sz w:val="36"/>
          <w:szCs w:val="36"/>
        </w:rPr>
      </w:pPr>
    </w:p>
    <w:p w14:paraId="0DC7FEC1" w14:textId="77777777" w:rsidR="00FC4DB1" w:rsidRDefault="0049275A" w:rsidP="009206C3">
      <w:pPr>
        <w:rPr>
          <w:ins w:id="21" w:author="Borja Gonzalez" w:date="2017-09-09T10:50:00Z"/>
          <w:b/>
          <w:sz w:val="36"/>
          <w:szCs w:val="36"/>
        </w:rPr>
      </w:pPr>
      <w:r w:rsidRPr="0040221C">
        <w:rPr>
          <w:b/>
          <w:sz w:val="36"/>
          <w:szCs w:val="36"/>
        </w:rPr>
        <w:lastRenderedPageBreak/>
        <w:t>Índice general</w:t>
      </w:r>
    </w:p>
    <w:p w14:paraId="45B792DC" w14:textId="77777777" w:rsidR="00E1467C" w:rsidRPr="0040221C" w:rsidRDefault="00E1467C" w:rsidP="009206C3">
      <w:pPr>
        <w:rPr>
          <w:b/>
          <w:sz w:val="36"/>
          <w:szCs w:val="36"/>
        </w:rPr>
      </w:pPr>
    </w:p>
    <w:p w14:paraId="0E0F3389" w14:textId="77777777" w:rsidR="004407E6" w:rsidRDefault="009243EF">
      <w:pPr>
        <w:pStyle w:val="TOC1"/>
        <w:tabs>
          <w:tab w:val="right" w:leader="dot" w:pos="8630"/>
        </w:tabs>
        <w:rPr>
          <w:rFonts w:asciiTheme="minorHAnsi" w:hAnsiTheme="minorHAnsi"/>
          <w:b w:val="0"/>
          <w:noProof/>
          <w:color w:val="auto"/>
          <w:lang w:eastAsia="ja-JP"/>
        </w:rPr>
      </w:pPr>
      <w:del w:id="22" w:author="Borja Gonzalez" w:date="2017-09-08T18:12:00Z">
        <w:r w:rsidDel="006C174E">
          <w:rPr>
            <w:rFonts w:asciiTheme="minorHAnsi" w:hAnsiTheme="minorHAnsi"/>
            <w:caps/>
            <w:color w:val="auto"/>
            <w:sz w:val="36"/>
            <w:szCs w:val="36"/>
            <w:u w:val="single"/>
          </w:rPr>
          <w:fldChar w:fldCharType="begin"/>
        </w:r>
        <w:r w:rsidDel="006C174E">
          <w:rPr>
            <w:rFonts w:asciiTheme="minorHAnsi" w:hAnsiTheme="minorHAnsi"/>
            <w:caps/>
            <w:color w:val="auto"/>
            <w:sz w:val="36"/>
            <w:szCs w:val="36"/>
            <w:u w:val="single"/>
          </w:rPr>
          <w:delInstrText xml:space="preserve"> TOC \o "1-3" </w:delInstrText>
        </w:r>
        <w:r w:rsidDel="006C174E">
          <w:rPr>
            <w:rFonts w:asciiTheme="minorHAnsi" w:hAnsiTheme="minorHAnsi"/>
            <w:caps/>
            <w:color w:val="auto"/>
            <w:sz w:val="36"/>
            <w:szCs w:val="36"/>
            <w:u w:val="single"/>
          </w:rPr>
          <w:fldChar w:fldCharType="end"/>
        </w:r>
      </w:del>
      <w:r w:rsidR="006C174E">
        <w:rPr>
          <w:rFonts w:asciiTheme="minorHAnsi" w:hAnsiTheme="minorHAnsi"/>
          <w:caps/>
          <w:color w:val="auto"/>
          <w:sz w:val="36"/>
          <w:szCs w:val="36"/>
          <w:u w:val="single"/>
        </w:rPr>
        <w:fldChar w:fldCharType="begin"/>
      </w:r>
      <w:r w:rsidR="006C174E">
        <w:rPr>
          <w:rFonts w:asciiTheme="minorHAnsi" w:hAnsiTheme="minorHAnsi"/>
          <w:caps/>
          <w:color w:val="auto"/>
          <w:sz w:val="36"/>
          <w:szCs w:val="36"/>
          <w:u w:val="single"/>
        </w:rPr>
        <w:instrText xml:space="preserve"> TOC \o "1-3" </w:instrText>
      </w:r>
      <w:r w:rsidR="006C174E">
        <w:rPr>
          <w:rFonts w:asciiTheme="minorHAnsi" w:hAnsiTheme="minorHAnsi"/>
          <w:caps/>
          <w:color w:val="auto"/>
          <w:sz w:val="36"/>
          <w:szCs w:val="36"/>
          <w:u w:val="single"/>
        </w:rPr>
        <w:fldChar w:fldCharType="separate"/>
      </w:r>
      <w:r w:rsidR="004407E6">
        <w:rPr>
          <w:noProof/>
        </w:rPr>
        <w:t>Introducción</w:t>
      </w:r>
      <w:r w:rsidR="004407E6">
        <w:rPr>
          <w:noProof/>
        </w:rPr>
        <w:tab/>
      </w:r>
      <w:r w:rsidR="004407E6">
        <w:rPr>
          <w:noProof/>
        </w:rPr>
        <w:fldChar w:fldCharType="begin"/>
      </w:r>
      <w:r w:rsidR="004407E6">
        <w:rPr>
          <w:noProof/>
        </w:rPr>
        <w:instrText xml:space="preserve"> PAGEREF _Toc366756943 \h </w:instrText>
      </w:r>
      <w:r w:rsidR="004407E6">
        <w:rPr>
          <w:noProof/>
        </w:rPr>
      </w:r>
      <w:r w:rsidR="004407E6">
        <w:rPr>
          <w:noProof/>
        </w:rPr>
        <w:fldChar w:fldCharType="separate"/>
      </w:r>
      <w:r w:rsidR="004407E6">
        <w:rPr>
          <w:noProof/>
        </w:rPr>
        <w:t>6</w:t>
      </w:r>
      <w:r w:rsidR="004407E6">
        <w:rPr>
          <w:noProof/>
        </w:rPr>
        <w:fldChar w:fldCharType="end"/>
      </w:r>
    </w:p>
    <w:p w14:paraId="7838CFBB" w14:textId="77777777" w:rsidR="004407E6" w:rsidRDefault="004407E6">
      <w:pPr>
        <w:pStyle w:val="TOC2"/>
        <w:tabs>
          <w:tab w:val="right" w:leader="dot" w:pos="8630"/>
        </w:tabs>
        <w:rPr>
          <w:noProof/>
          <w:sz w:val="24"/>
          <w:szCs w:val="24"/>
          <w:lang w:eastAsia="ja-JP"/>
        </w:rPr>
      </w:pPr>
      <w:r>
        <w:rPr>
          <w:noProof/>
        </w:rPr>
        <w:t>Funcionamiento de la aplicación web</w:t>
      </w:r>
      <w:r>
        <w:rPr>
          <w:noProof/>
        </w:rPr>
        <w:tab/>
      </w:r>
      <w:r>
        <w:rPr>
          <w:noProof/>
        </w:rPr>
        <w:fldChar w:fldCharType="begin"/>
      </w:r>
      <w:r>
        <w:rPr>
          <w:noProof/>
        </w:rPr>
        <w:instrText xml:space="preserve"> PAGEREF _Toc366756944 \h </w:instrText>
      </w:r>
      <w:r>
        <w:rPr>
          <w:noProof/>
        </w:rPr>
      </w:r>
      <w:r>
        <w:rPr>
          <w:noProof/>
        </w:rPr>
        <w:fldChar w:fldCharType="separate"/>
      </w:r>
      <w:r>
        <w:rPr>
          <w:noProof/>
        </w:rPr>
        <w:t>6</w:t>
      </w:r>
      <w:r>
        <w:rPr>
          <w:noProof/>
        </w:rPr>
        <w:fldChar w:fldCharType="end"/>
      </w:r>
    </w:p>
    <w:p w14:paraId="36863C49" w14:textId="77777777" w:rsidR="004407E6" w:rsidRDefault="004407E6">
      <w:pPr>
        <w:pStyle w:val="TOC1"/>
        <w:tabs>
          <w:tab w:val="right" w:leader="dot" w:pos="8630"/>
        </w:tabs>
        <w:rPr>
          <w:rFonts w:asciiTheme="minorHAnsi" w:hAnsiTheme="minorHAnsi"/>
          <w:b w:val="0"/>
          <w:noProof/>
          <w:color w:val="auto"/>
          <w:lang w:eastAsia="ja-JP"/>
        </w:rPr>
      </w:pPr>
      <w:r>
        <w:rPr>
          <w:noProof/>
        </w:rPr>
        <w:t>Estado del arte</w:t>
      </w:r>
      <w:r>
        <w:rPr>
          <w:noProof/>
        </w:rPr>
        <w:tab/>
      </w:r>
      <w:r>
        <w:rPr>
          <w:noProof/>
        </w:rPr>
        <w:fldChar w:fldCharType="begin"/>
      </w:r>
      <w:r>
        <w:rPr>
          <w:noProof/>
        </w:rPr>
        <w:instrText xml:space="preserve"> PAGEREF _Toc366756945 \h </w:instrText>
      </w:r>
      <w:r>
        <w:rPr>
          <w:noProof/>
        </w:rPr>
      </w:r>
      <w:r>
        <w:rPr>
          <w:noProof/>
        </w:rPr>
        <w:fldChar w:fldCharType="separate"/>
      </w:r>
      <w:r>
        <w:rPr>
          <w:noProof/>
        </w:rPr>
        <w:t>6</w:t>
      </w:r>
      <w:r>
        <w:rPr>
          <w:noProof/>
        </w:rPr>
        <w:fldChar w:fldCharType="end"/>
      </w:r>
    </w:p>
    <w:p w14:paraId="56C38007" w14:textId="77777777" w:rsidR="004407E6" w:rsidRDefault="004407E6">
      <w:pPr>
        <w:pStyle w:val="TOC2"/>
        <w:tabs>
          <w:tab w:val="right" w:leader="dot" w:pos="8630"/>
        </w:tabs>
        <w:rPr>
          <w:noProof/>
          <w:sz w:val="24"/>
          <w:szCs w:val="24"/>
          <w:lang w:eastAsia="ja-JP"/>
        </w:rPr>
      </w:pPr>
      <w:r>
        <w:rPr>
          <w:noProof/>
        </w:rPr>
        <w:t>Diseño de web estático</w:t>
      </w:r>
      <w:r>
        <w:rPr>
          <w:noProof/>
        </w:rPr>
        <w:tab/>
      </w:r>
      <w:r>
        <w:rPr>
          <w:noProof/>
        </w:rPr>
        <w:fldChar w:fldCharType="begin"/>
      </w:r>
      <w:r>
        <w:rPr>
          <w:noProof/>
        </w:rPr>
        <w:instrText xml:space="preserve"> PAGEREF _Toc366756946 \h </w:instrText>
      </w:r>
      <w:r>
        <w:rPr>
          <w:noProof/>
        </w:rPr>
      </w:r>
      <w:r>
        <w:rPr>
          <w:noProof/>
        </w:rPr>
        <w:fldChar w:fldCharType="separate"/>
      </w:r>
      <w:r>
        <w:rPr>
          <w:noProof/>
        </w:rPr>
        <w:t>6</w:t>
      </w:r>
      <w:r>
        <w:rPr>
          <w:noProof/>
        </w:rPr>
        <w:fldChar w:fldCharType="end"/>
      </w:r>
    </w:p>
    <w:p w14:paraId="25137FA3" w14:textId="77777777" w:rsidR="004407E6" w:rsidRDefault="004407E6">
      <w:pPr>
        <w:pStyle w:val="TOC3"/>
        <w:tabs>
          <w:tab w:val="right" w:leader="dot" w:pos="8630"/>
        </w:tabs>
        <w:rPr>
          <w:i w:val="0"/>
          <w:noProof/>
          <w:sz w:val="24"/>
          <w:szCs w:val="24"/>
          <w:lang w:eastAsia="ja-JP"/>
        </w:rPr>
      </w:pPr>
      <w:r>
        <w:rPr>
          <w:noProof/>
        </w:rPr>
        <w:t>HTML</w:t>
      </w:r>
      <w:r>
        <w:rPr>
          <w:noProof/>
        </w:rPr>
        <w:tab/>
      </w:r>
      <w:r>
        <w:rPr>
          <w:noProof/>
        </w:rPr>
        <w:fldChar w:fldCharType="begin"/>
      </w:r>
      <w:r>
        <w:rPr>
          <w:noProof/>
        </w:rPr>
        <w:instrText xml:space="preserve"> PAGEREF _Toc366756947 \h </w:instrText>
      </w:r>
      <w:r>
        <w:rPr>
          <w:noProof/>
        </w:rPr>
      </w:r>
      <w:r>
        <w:rPr>
          <w:noProof/>
        </w:rPr>
        <w:fldChar w:fldCharType="separate"/>
      </w:r>
      <w:r>
        <w:rPr>
          <w:noProof/>
        </w:rPr>
        <w:t>6</w:t>
      </w:r>
      <w:r>
        <w:rPr>
          <w:noProof/>
        </w:rPr>
        <w:fldChar w:fldCharType="end"/>
      </w:r>
    </w:p>
    <w:p w14:paraId="781443B0" w14:textId="77777777" w:rsidR="004407E6" w:rsidRDefault="004407E6">
      <w:pPr>
        <w:pStyle w:val="TOC3"/>
        <w:tabs>
          <w:tab w:val="right" w:leader="dot" w:pos="8630"/>
        </w:tabs>
        <w:rPr>
          <w:i w:val="0"/>
          <w:noProof/>
          <w:sz w:val="24"/>
          <w:szCs w:val="24"/>
          <w:lang w:eastAsia="ja-JP"/>
        </w:rPr>
      </w:pPr>
      <w:r>
        <w:rPr>
          <w:noProof/>
        </w:rPr>
        <w:t>CSS</w:t>
      </w:r>
      <w:r>
        <w:rPr>
          <w:noProof/>
        </w:rPr>
        <w:tab/>
      </w:r>
      <w:r>
        <w:rPr>
          <w:noProof/>
        </w:rPr>
        <w:fldChar w:fldCharType="begin"/>
      </w:r>
      <w:r>
        <w:rPr>
          <w:noProof/>
        </w:rPr>
        <w:instrText xml:space="preserve"> PAGEREF _Toc366756948 \h </w:instrText>
      </w:r>
      <w:r>
        <w:rPr>
          <w:noProof/>
        </w:rPr>
      </w:r>
      <w:r>
        <w:rPr>
          <w:noProof/>
        </w:rPr>
        <w:fldChar w:fldCharType="separate"/>
      </w:r>
      <w:r>
        <w:rPr>
          <w:noProof/>
        </w:rPr>
        <w:t>7</w:t>
      </w:r>
      <w:r>
        <w:rPr>
          <w:noProof/>
        </w:rPr>
        <w:fldChar w:fldCharType="end"/>
      </w:r>
    </w:p>
    <w:p w14:paraId="3C75AEF9" w14:textId="77777777" w:rsidR="004407E6" w:rsidRDefault="004407E6">
      <w:pPr>
        <w:pStyle w:val="TOC2"/>
        <w:tabs>
          <w:tab w:val="right" w:leader="dot" w:pos="8630"/>
        </w:tabs>
        <w:rPr>
          <w:noProof/>
          <w:sz w:val="24"/>
          <w:szCs w:val="24"/>
          <w:lang w:eastAsia="ja-JP"/>
        </w:rPr>
      </w:pPr>
      <w:r>
        <w:rPr>
          <w:noProof/>
        </w:rPr>
        <w:t>NodeJS</w:t>
      </w:r>
      <w:r>
        <w:rPr>
          <w:noProof/>
        </w:rPr>
        <w:tab/>
      </w:r>
      <w:r>
        <w:rPr>
          <w:noProof/>
        </w:rPr>
        <w:fldChar w:fldCharType="begin"/>
      </w:r>
      <w:r>
        <w:rPr>
          <w:noProof/>
        </w:rPr>
        <w:instrText xml:space="preserve"> PAGEREF _Toc366756949 \h </w:instrText>
      </w:r>
      <w:r>
        <w:rPr>
          <w:noProof/>
        </w:rPr>
      </w:r>
      <w:r>
        <w:rPr>
          <w:noProof/>
        </w:rPr>
        <w:fldChar w:fldCharType="separate"/>
      </w:r>
      <w:r>
        <w:rPr>
          <w:noProof/>
        </w:rPr>
        <w:t>7</w:t>
      </w:r>
      <w:r>
        <w:rPr>
          <w:noProof/>
        </w:rPr>
        <w:fldChar w:fldCharType="end"/>
      </w:r>
    </w:p>
    <w:p w14:paraId="09C66000" w14:textId="77777777" w:rsidR="004407E6" w:rsidRDefault="004407E6">
      <w:pPr>
        <w:pStyle w:val="TOC3"/>
        <w:tabs>
          <w:tab w:val="right" w:leader="dot" w:pos="8630"/>
        </w:tabs>
        <w:rPr>
          <w:i w:val="0"/>
          <w:noProof/>
          <w:sz w:val="24"/>
          <w:szCs w:val="24"/>
          <w:lang w:eastAsia="ja-JP"/>
        </w:rPr>
      </w:pPr>
      <w:r>
        <w:rPr>
          <w:noProof/>
        </w:rPr>
        <w:t>Javascript</w:t>
      </w:r>
      <w:r>
        <w:rPr>
          <w:noProof/>
        </w:rPr>
        <w:tab/>
      </w:r>
      <w:r>
        <w:rPr>
          <w:noProof/>
        </w:rPr>
        <w:fldChar w:fldCharType="begin"/>
      </w:r>
      <w:r>
        <w:rPr>
          <w:noProof/>
        </w:rPr>
        <w:instrText xml:space="preserve"> PAGEREF _Toc366756950 \h </w:instrText>
      </w:r>
      <w:r>
        <w:rPr>
          <w:noProof/>
        </w:rPr>
      </w:r>
      <w:r>
        <w:rPr>
          <w:noProof/>
        </w:rPr>
        <w:fldChar w:fldCharType="separate"/>
      </w:r>
      <w:r>
        <w:rPr>
          <w:noProof/>
        </w:rPr>
        <w:t>7</w:t>
      </w:r>
      <w:r>
        <w:rPr>
          <w:noProof/>
        </w:rPr>
        <w:fldChar w:fldCharType="end"/>
      </w:r>
    </w:p>
    <w:p w14:paraId="1A5D95CD" w14:textId="77777777" w:rsidR="004407E6" w:rsidRDefault="004407E6">
      <w:pPr>
        <w:pStyle w:val="TOC3"/>
        <w:tabs>
          <w:tab w:val="right" w:leader="dot" w:pos="8630"/>
        </w:tabs>
        <w:rPr>
          <w:i w:val="0"/>
          <w:noProof/>
          <w:sz w:val="24"/>
          <w:szCs w:val="24"/>
          <w:lang w:eastAsia="ja-JP"/>
        </w:rPr>
      </w:pPr>
      <w:r>
        <w:rPr>
          <w:noProof/>
        </w:rPr>
        <w:t>Socket.io</w:t>
      </w:r>
      <w:r>
        <w:rPr>
          <w:noProof/>
        </w:rPr>
        <w:tab/>
      </w:r>
      <w:r>
        <w:rPr>
          <w:noProof/>
        </w:rPr>
        <w:fldChar w:fldCharType="begin"/>
      </w:r>
      <w:r>
        <w:rPr>
          <w:noProof/>
        </w:rPr>
        <w:instrText xml:space="preserve"> PAGEREF _Toc366756951 \h </w:instrText>
      </w:r>
      <w:r>
        <w:rPr>
          <w:noProof/>
        </w:rPr>
      </w:r>
      <w:r>
        <w:rPr>
          <w:noProof/>
        </w:rPr>
        <w:fldChar w:fldCharType="separate"/>
      </w:r>
      <w:r>
        <w:rPr>
          <w:noProof/>
        </w:rPr>
        <w:t>8</w:t>
      </w:r>
      <w:r>
        <w:rPr>
          <w:noProof/>
        </w:rPr>
        <w:fldChar w:fldCharType="end"/>
      </w:r>
    </w:p>
    <w:p w14:paraId="13489CFC" w14:textId="77777777" w:rsidR="004407E6" w:rsidRDefault="004407E6">
      <w:pPr>
        <w:pStyle w:val="TOC3"/>
        <w:tabs>
          <w:tab w:val="right" w:leader="dot" w:pos="8630"/>
        </w:tabs>
        <w:rPr>
          <w:i w:val="0"/>
          <w:noProof/>
          <w:sz w:val="24"/>
          <w:szCs w:val="24"/>
          <w:lang w:eastAsia="ja-JP"/>
        </w:rPr>
      </w:pPr>
      <w:r>
        <w:rPr>
          <w:noProof/>
        </w:rPr>
        <w:t>Papa Parse</w:t>
      </w:r>
      <w:r>
        <w:rPr>
          <w:noProof/>
        </w:rPr>
        <w:tab/>
      </w:r>
      <w:r>
        <w:rPr>
          <w:noProof/>
        </w:rPr>
        <w:fldChar w:fldCharType="begin"/>
      </w:r>
      <w:r>
        <w:rPr>
          <w:noProof/>
        </w:rPr>
        <w:instrText xml:space="preserve"> PAGEREF _Toc366756952 \h </w:instrText>
      </w:r>
      <w:r>
        <w:rPr>
          <w:noProof/>
        </w:rPr>
      </w:r>
      <w:r>
        <w:rPr>
          <w:noProof/>
        </w:rPr>
        <w:fldChar w:fldCharType="separate"/>
      </w:r>
      <w:r>
        <w:rPr>
          <w:noProof/>
        </w:rPr>
        <w:t>8</w:t>
      </w:r>
      <w:r>
        <w:rPr>
          <w:noProof/>
        </w:rPr>
        <w:fldChar w:fldCharType="end"/>
      </w:r>
    </w:p>
    <w:p w14:paraId="63BB3C46" w14:textId="77777777" w:rsidR="004407E6" w:rsidRDefault="004407E6">
      <w:pPr>
        <w:pStyle w:val="TOC3"/>
        <w:tabs>
          <w:tab w:val="right" w:leader="dot" w:pos="8630"/>
        </w:tabs>
        <w:rPr>
          <w:i w:val="0"/>
          <w:noProof/>
          <w:sz w:val="24"/>
          <w:szCs w:val="24"/>
          <w:lang w:eastAsia="ja-JP"/>
        </w:rPr>
      </w:pPr>
      <w:r w:rsidRPr="00DE14CB">
        <w:rPr>
          <w:noProof/>
          <w:shd w:val="clear" w:color="auto" w:fill="FFFFFF"/>
        </w:rPr>
        <w:t>Chart.js</w:t>
      </w:r>
      <w:r>
        <w:rPr>
          <w:noProof/>
        </w:rPr>
        <w:tab/>
      </w:r>
      <w:r>
        <w:rPr>
          <w:noProof/>
        </w:rPr>
        <w:fldChar w:fldCharType="begin"/>
      </w:r>
      <w:r>
        <w:rPr>
          <w:noProof/>
        </w:rPr>
        <w:instrText xml:space="preserve"> PAGEREF _Toc366756953 \h </w:instrText>
      </w:r>
      <w:r>
        <w:rPr>
          <w:noProof/>
        </w:rPr>
      </w:r>
      <w:r>
        <w:rPr>
          <w:noProof/>
        </w:rPr>
        <w:fldChar w:fldCharType="separate"/>
      </w:r>
      <w:r>
        <w:rPr>
          <w:noProof/>
        </w:rPr>
        <w:t>9</w:t>
      </w:r>
      <w:r>
        <w:rPr>
          <w:noProof/>
        </w:rPr>
        <w:fldChar w:fldCharType="end"/>
      </w:r>
    </w:p>
    <w:p w14:paraId="21042345" w14:textId="77777777" w:rsidR="004407E6" w:rsidRDefault="004407E6">
      <w:pPr>
        <w:pStyle w:val="TOC2"/>
        <w:tabs>
          <w:tab w:val="right" w:leader="dot" w:pos="8630"/>
        </w:tabs>
        <w:rPr>
          <w:noProof/>
          <w:sz w:val="24"/>
          <w:szCs w:val="24"/>
          <w:lang w:eastAsia="ja-JP"/>
        </w:rPr>
      </w:pPr>
      <w:r>
        <w:rPr>
          <w:noProof/>
        </w:rPr>
        <w:t>Bases de Datos</w:t>
      </w:r>
      <w:r>
        <w:rPr>
          <w:noProof/>
        </w:rPr>
        <w:tab/>
      </w:r>
      <w:r>
        <w:rPr>
          <w:noProof/>
        </w:rPr>
        <w:fldChar w:fldCharType="begin"/>
      </w:r>
      <w:r>
        <w:rPr>
          <w:noProof/>
        </w:rPr>
        <w:instrText xml:space="preserve"> PAGEREF _Toc366756954 \h </w:instrText>
      </w:r>
      <w:r>
        <w:rPr>
          <w:noProof/>
        </w:rPr>
      </w:r>
      <w:r>
        <w:rPr>
          <w:noProof/>
        </w:rPr>
        <w:fldChar w:fldCharType="separate"/>
      </w:r>
      <w:r>
        <w:rPr>
          <w:noProof/>
        </w:rPr>
        <w:t>9</w:t>
      </w:r>
      <w:r>
        <w:rPr>
          <w:noProof/>
        </w:rPr>
        <w:fldChar w:fldCharType="end"/>
      </w:r>
    </w:p>
    <w:p w14:paraId="36C9DFBD" w14:textId="77777777" w:rsidR="004407E6" w:rsidRDefault="004407E6">
      <w:pPr>
        <w:pStyle w:val="TOC3"/>
        <w:tabs>
          <w:tab w:val="right" w:leader="dot" w:pos="8630"/>
        </w:tabs>
        <w:rPr>
          <w:i w:val="0"/>
          <w:noProof/>
          <w:sz w:val="24"/>
          <w:szCs w:val="24"/>
          <w:lang w:eastAsia="ja-JP"/>
        </w:rPr>
      </w:pPr>
      <w:r>
        <w:rPr>
          <w:noProof/>
        </w:rPr>
        <w:t>SQLite</w:t>
      </w:r>
      <w:r>
        <w:rPr>
          <w:noProof/>
        </w:rPr>
        <w:tab/>
      </w:r>
      <w:r>
        <w:rPr>
          <w:noProof/>
        </w:rPr>
        <w:fldChar w:fldCharType="begin"/>
      </w:r>
      <w:r>
        <w:rPr>
          <w:noProof/>
        </w:rPr>
        <w:instrText xml:space="preserve"> PAGEREF _Toc366756955 \h </w:instrText>
      </w:r>
      <w:r>
        <w:rPr>
          <w:noProof/>
        </w:rPr>
      </w:r>
      <w:r>
        <w:rPr>
          <w:noProof/>
        </w:rPr>
        <w:fldChar w:fldCharType="separate"/>
      </w:r>
      <w:r>
        <w:rPr>
          <w:noProof/>
        </w:rPr>
        <w:t>10</w:t>
      </w:r>
      <w:r>
        <w:rPr>
          <w:noProof/>
        </w:rPr>
        <w:fldChar w:fldCharType="end"/>
      </w:r>
    </w:p>
    <w:p w14:paraId="79992F0C" w14:textId="77777777" w:rsidR="004407E6" w:rsidRDefault="004407E6">
      <w:pPr>
        <w:pStyle w:val="TOC3"/>
        <w:tabs>
          <w:tab w:val="right" w:leader="dot" w:pos="8630"/>
        </w:tabs>
        <w:rPr>
          <w:i w:val="0"/>
          <w:noProof/>
          <w:sz w:val="24"/>
          <w:szCs w:val="24"/>
          <w:lang w:eastAsia="ja-JP"/>
        </w:rPr>
      </w:pPr>
      <w:r>
        <w:rPr>
          <w:noProof/>
        </w:rPr>
        <w:t>ACID</w:t>
      </w:r>
      <w:r>
        <w:rPr>
          <w:noProof/>
        </w:rPr>
        <w:tab/>
      </w:r>
      <w:r>
        <w:rPr>
          <w:noProof/>
        </w:rPr>
        <w:fldChar w:fldCharType="begin"/>
      </w:r>
      <w:r>
        <w:rPr>
          <w:noProof/>
        </w:rPr>
        <w:instrText xml:space="preserve"> PAGEREF _Toc366756956 \h </w:instrText>
      </w:r>
      <w:r>
        <w:rPr>
          <w:noProof/>
        </w:rPr>
      </w:r>
      <w:r>
        <w:rPr>
          <w:noProof/>
        </w:rPr>
        <w:fldChar w:fldCharType="separate"/>
      </w:r>
      <w:r>
        <w:rPr>
          <w:noProof/>
        </w:rPr>
        <w:t>10</w:t>
      </w:r>
      <w:r>
        <w:rPr>
          <w:noProof/>
        </w:rPr>
        <w:fldChar w:fldCharType="end"/>
      </w:r>
    </w:p>
    <w:p w14:paraId="04AED3F4" w14:textId="77777777" w:rsidR="004407E6" w:rsidRDefault="004407E6">
      <w:pPr>
        <w:pStyle w:val="TOC2"/>
        <w:tabs>
          <w:tab w:val="right" w:leader="dot" w:pos="8630"/>
        </w:tabs>
        <w:rPr>
          <w:noProof/>
          <w:sz w:val="24"/>
          <w:szCs w:val="24"/>
          <w:lang w:eastAsia="ja-JP"/>
        </w:rPr>
      </w:pPr>
      <w:r>
        <w:rPr>
          <w:noProof/>
        </w:rPr>
        <w:t>Sensor Inercial</w:t>
      </w:r>
      <w:r>
        <w:rPr>
          <w:noProof/>
        </w:rPr>
        <w:tab/>
      </w:r>
      <w:r>
        <w:rPr>
          <w:noProof/>
        </w:rPr>
        <w:fldChar w:fldCharType="begin"/>
      </w:r>
      <w:r>
        <w:rPr>
          <w:noProof/>
        </w:rPr>
        <w:instrText xml:space="preserve"> PAGEREF _Toc366756957 \h </w:instrText>
      </w:r>
      <w:r>
        <w:rPr>
          <w:noProof/>
        </w:rPr>
      </w:r>
      <w:r>
        <w:rPr>
          <w:noProof/>
        </w:rPr>
        <w:fldChar w:fldCharType="separate"/>
      </w:r>
      <w:r>
        <w:rPr>
          <w:noProof/>
        </w:rPr>
        <w:t>11</w:t>
      </w:r>
      <w:r>
        <w:rPr>
          <w:noProof/>
        </w:rPr>
        <w:fldChar w:fldCharType="end"/>
      </w:r>
    </w:p>
    <w:p w14:paraId="4205DD08" w14:textId="77777777" w:rsidR="004407E6" w:rsidRDefault="004407E6">
      <w:pPr>
        <w:pStyle w:val="TOC3"/>
        <w:tabs>
          <w:tab w:val="right" w:leader="dot" w:pos="8630"/>
        </w:tabs>
        <w:rPr>
          <w:i w:val="0"/>
          <w:noProof/>
          <w:sz w:val="24"/>
          <w:szCs w:val="24"/>
          <w:lang w:eastAsia="ja-JP"/>
        </w:rPr>
      </w:pPr>
      <w:r>
        <w:rPr>
          <w:noProof/>
        </w:rPr>
        <w:t>Werium Basic Pro</w:t>
      </w:r>
      <w:r>
        <w:rPr>
          <w:noProof/>
        </w:rPr>
        <w:tab/>
      </w:r>
      <w:r>
        <w:rPr>
          <w:noProof/>
        </w:rPr>
        <w:fldChar w:fldCharType="begin"/>
      </w:r>
      <w:r>
        <w:rPr>
          <w:noProof/>
        </w:rPr>
        <w:instrText xml:space="preserve"> PAGEREF _Toc366756958 \h </w:instrText>
      </w:r>
      <w:r>
        <w:rPr>
          <w:noProof/>
        </w:rPr>
      </w:r>
      <w:r>
        <w:rPr>
          <w:noProof/>
        </w:rPr>
        <w:fldChar w:fldCharType="separate"/>
      </w:r>
      <w:r>
        <w:rPr>
          <w:noProof/>
        </w:rPr>
        <w:t>11</w:t>
      </w:r>
      <w:r>
        <w:rPr>
          <w:noProof/>
        </w:rPr>
        <w:fldChar w:fldCharType="end"/>
      </w:r>
    </w:p>
    <w:p w14:paraId="75FD47E1" w14:textId="77777777" w:rsidR="004407E6" w:rsidRDefault="004407E6">
      <w:pPr>
        <w:pStyle w:val="TOC1"/>
        <w:tabs>
          <w:tab w:val="right" w:leader="dot" w:pos="8630"/>
        </w:tabs>
        <w:rPr>
          <w:rFonts w:asciiTheme="minorHAnsi" w:hAnsiTheme="minorHAnsi"/>
          <w:b w:val="0"/>
          <w:noProof/>
          <w:color w:val="auto"/>
          <w:lang w:eastAsia="ja-JP"/>
        </w:rPr>
      </w:pPr>
      <w:r>
        <w:rPr>
          <w:noProof/>
        </w:rPr>
        <w:t>Diseño</w:t>
      </w:r>
      <w:r>
        <w:rPr>
          <w:noProof/>
        </w:rPr>
        <w:tab/>
      </w:r>
      <w:r>
        <w:rPr>
          <w:noProof/>
        </w:rPr>
        <w:fldChar w:fldCharType="begin"/>
      </w:r>
      <w:r>
        <w:rPr>
          <w:noProof/>
        </w:rPr>
        <w:instrText xml:space="preserve"> PAGEREF _Toc366756959 \h </w:instrText>
      </w:r>
      <w:r>
        <w:rPr>
          <w:noProof/>
        </w:rPr>
      </w:r>
      <w:r>
        <w:rPr>
          <w:noProof/>
        </w:rPr>
        <w:fldChar w:fldCharType="separate"/>
      </w:r>
      <w:r>
        <w:rPr>
          <w:noProof/>
        </w:rPr>
        <w:t>11</w:t>
      </w:r>
      <w:r>
        <w:rPr>
          <w:noProof/>
        </w:rPr>
        <w:fldChar w:fldCharType="end"/>
      </w:r>
    </w:p>
    <w:p w14:paraId="10BB89FD" w14:textId="77777777" w:rsidR="004407E6" w:rsidRDefault="004407E6">
      <w:pPr>
        <w:pStyle w:val="TOC2"/>
        <w:tabs>
          <w:tab w:val="right" w:leader="dot" w:pos="8630"/>
        </w:tabs>
        <w:rPr>
          <w:noProof/>
          <w:sz w:val="24"/>
          <w:szCs w:val="24"/>
          <w:lang w:eastAsia="ja-JP"/>
        </w:rPr>
      </w:pPr>
      <w:r>
        <w:rPr>
          <w:noProof/>
        </w:rPr>
        <w:t>Descripción del problema</w:t>
      </w:r>
      <w:r>
        <w:rPr>
          <w:noProof/>
        </w:rPr>
        <w:tab/>
      </w:r>
      <w:r>
        <w:rPr>
          <w:noProof/>
        </w:rPr>
        <w:fldChar w:fldCharType="begin"/>
      </w:r>
      <w:r>
        <w:rPr>
          <w:noProof/>
        </w:rPr>
        <w:instrText xml:space="preserve"> PAGEREF _Toc366756960 \h </w:instrText>
      </w:r>
      <w:r>
        <w:rPr>
          <w:noProof/>
        </w:rPr>
      </w:r>
      <w:r>
        <w:rPr>
          <w:noProof/>
        </w:rPr>
        <w:fldChar w:fldCharType="separate"/>
      </w:r>
      <w:r>
        <w:rPr>
          <w:noProof/>
        </w:rPr>
        <w:t>11</w:t>
      </w:r>
      <w:r>
        <w:rPr>
          <w:noProof/>
        </w:rPr>
        <w:fldChar w:fldCharType="end"/>
      </w:r>
    </w:p>
    <w:p w14:paraId="05A95D25" w14:textId="77777777" w:rsidR="004407E6" w:rsidRDefault="004407E6">
      <w:pPr>
        <w:pStyle w:val="TOC2"/>
        <w:tabs>
          <w:tab w:val="right" w:leader="dot" w:pos="8630"/>
        </w:tabs>
        <w:rPr>
          <w:noProof/>
          <w:sz w:val="24"/>
          <w:szCs w:val="24"/>
          <w:lang w:eastAsia="ja-JP"/>
        </w:rPr>
      </w:pPr>
      <w:r>
        <w:rPr>
          <w:noProof/>
        </w:rPr>
        <w:t>Requisitos</w:t>
      </w:r>
      <w:r>
        <w:rPr>
          <w:noProof/>
        </w:rPr>
        <w:tab/>
      </w:r>
      <w:r>
        <w:rPr>
          <w:noProof/>
        </w:rPr>
        <w:fldChar w:fldCharType="begin"/>
      </w:r>
      <w:r>
        <w:rPr>
          <w:noProof/>
        </w:rPr>
        <w:instrText xml:space="preserve"> PAGEREF _Toc366756961 \h </w:instrText>
      </w:r>
      <w:r>
        <w:rPr>
          <w:noProof/>
        </w:rPr>
      </w:r>
      <w:r>
        <w:rPr>
          <w:noProof/>
        </w:rPr>
        <w:fldChar w:fldCharType="separate"/>
      </w:r>
      <w:r>
        <w:rPr>
          <w:noProof/>
        </w:rPr>
        <w:t>11</w:t>
      </w:r>
      <w:r>
        <w:rPr>
          <w:noProof/>
        </w:rPr>
        <w:fldChar w:fldCharType="end"/>
      </w:r>
    </w:p>
    <w:p w14:paraId="4D670AB0" w14:textId="77777777" w:rsidR="004407E6" w:rsidRDefault="004407E6">
      <w:pPr>
        <w:pStyle w:val="TOC3"/>
        <w:tabs>
          <w:tab w:val="right" w:leader="dot" w:pos="8630"/>
        </w:tabs>
        <w:rPr>
          <w:i w:val="0"/>
          <w:noProof/>
          <w:sz w:val="24"/>
          <w:szCs w:val="24"/>
          <w:lang w:eastAsia="ja-JP"/>
        </w:rPr>
      </w:pPr>
      <w:r>
        <w:rPr>
          <w:noProof/>
        </w:rPr>
        <w:t>Requisitos Funcionales</w:t>
      </w:r>
      <w:r>
        <w:rPr>
          <w:noProof/>
        </w:rPr>
        <w:tab/>
      </w:r>
      <w:r>
        <w:rPr>
          <w:noProof/>
        </w:rPr>
        <w:fldChar w:fldCharType="begin"/>
      </w:r>
      <w:r>
        <w:rPr>
          <w:noProof/>
        </w:rPr>
        <w:instrText xml:space="preserve"> PAGEREF _Toc366756962 \h </w:instrText>
      </w:r>
      <w:r>
        <w:rPr>
          <w:noProof/>
        </w:rPr>
      </w:r>
      <w:r>
        <w:rPr>
          <w:noProof/>
        </w:rPr>
        <w:fldChar w:fldCharType="separate"/>
      </w:r>
      <w:r>
        <w:rPr>
          <w:noProof/>
        </w:rPr>
        <w:t>12</w:t>
      </w:r>
      <w:r>
        <w:rPr>
          <w:noProof/>
        </w:rPr>
        <w:fldChar w:fldCharType="end"/>
      </w:r>
    </w:p>
    <w:p w14:paraId="0511EF43" w14:textId="77777777" w:rsidR="004407E6" w:rsidRDefault="004407E6">
      <w:pPr>
        <w:pStyle w:val="TOC3"/>
        <w:tabs>
          <w:tab w:val="right" w:leader="dot" w:pos="8630"/>
        </w:tabs>
        <w:rPr>
          <w:i w:val="0"/>
          <w:noProof/>
          <w:sz w:val="24"/>
          <w:szCs w:val="24"/>
          <w:lang w:eastAsia="ja-JP"/>
        </w:rPr>
      </w:pPr>
      <w:r>
        <w:rPr>
          <w:noProof/>
        </w:rPr>
        <w:t>Requisitos no Funcionales</w:t>
      </w:r>
      <w:r>
        <w:rPr>
          <w:noProof/>
        </w:rPr>
        <w:tab/>
      </w:r>
      <w:r>
        <w:rPr>
          <w:noProof/>
        </w:rPr>
        <w:fldChar w:fldCharType="begin"/>
      </w:r>
      <w:r>
        <w:rPr>
          <w:noProof/>
        </w:rPr>
        <w:instrText xml:space="preserve"> PAGEREF _Toc366756963 \h </w:instrText>
      </w:r>
      <w:r>
        <w:rPr>
          <w:noProof/>
        </w:rPr>
      </w:r>
      <w:r>
        <w:rPr>
          <w:noProof/>
        </w:rPr>
        <w:fldChar w:fldCharType="separate"/>
      </w:r>
      <w:r>
        <w:rPr>
          <w:noProof/>
        </w:rPr>
        <w:t>12</w:t>
      </w:r>
      <w:r>
        <w:rPr>
          <w:noProof/>
        </w:rPr>
        <w:fldChar w:fldCharType="end"/>
      </w:r>
    </w:p>
    <w:p w14:paraId="1C149158" w14:textId="77777777" w:rsidR="004407E6" w:rsidRDefault="004407E6">
      <w:pPr>
        <w:pStyle w:val="TOC2"/>
        <w:tabs>
          <w:tab w:val="right" w:leader="dot" w:pos="8630"/>
        </w:tabs>
        <w:rPr>
          <w:noProof/>
          <w:sz w:val="24"/>
          <w:szCs w:val="24"/>
          <w:lang w:eastAsia="ja-JP"/>
        </w:rPr>
      </w:pPr>
      <w:r>
        <w:rPr>
          <w:noProof/>
        </w:rPr>
        <w:t>Casos de uso</w:t>
      </w:r>
      <w:r>
        <w:rPr>
          <w:noProof/>
        </w:rPr>
        <w:tab/>
      </w:r>
      <w:r>
        <w:rPr>
          <w:noProof/>
        </w:rPr>
        <w:fldChar w:fldCharType="begin"/>
      </w:r>
      <w:r>
        <w:rPr>
          <w:noProof/>
        </w:rPr>
        <w:instrText xml:space="preserve"> PAGEREF _Toc366756964 \h </w:instrText>
      </w:r>
      <w:r>
        <w:rPr>
          <w:noProof/>
        </w:rPr>
      </w:r>
      <w:r>
        <w:rPr>
          <w:noProof/>
        </w:rPr>
        <w:fldChar w:fldCharType="separate"/>
      </w:r>
      <w:r>
        <w:rPr>
          <w:noProof/>
        </w:rPr>
        <w:t>13</w:t>
      </w:r>
      <w:r>
        <w:rPr>
          <w:noProof/>
        </w:rPr>
        <w:fldChar w:fldCharType="end"/>
      </w:r>
    </w:p>
    <w:p w14:paraId="5C1892B1" w14:textId="77777777" w:rsidR="004407E6" w:rsidRDefault="004407E6">
      <w:pPr>
        <w:pStyle w:val="TOC2"/>
        <w:tabs>
          <w:tab w:val="right" w:leader="dot" w:pos="8630"/>
        </w:tabs>
        <w:rPr>
          <w:noProof/>
          <w:sz w:val="24"/>
          <w:szCs w:val="24"/>
          <w:lang w:eastAsia="ja-JP"/>
        </w:rPr>
      </w:pPr>
      <w:r>
        <w:rPr>
          <w:noProof/>
        </w:rPr>
        <w:t>Matriz de trazabilidad</w:t>
      </w:r>
      <w:r>
        <w:rPr>
          <w:noProof/>
        </w:rPr>
        <w:tab/>
      </w:r>
      <w:r>
        <w:rPr>
          <w:noProof/>
        </w:rPr>
        <w:fldChar w:fldCharType="begin"/>
      </w:r>
      <w:r>
        <w:rPr>
          <w:noProof/>
        </w:rPr>
        <w:instrText xml:space="preserve"> PAGEREF _Toc366756965 \h </w:instrText>
      </w:r>
      <w:r>
        <w:rPr>
          <w:noProof/>
        </w:rPr>
      </w:r>
      <w:r>
        <w:rPr>
          <w:noProof/>
        </w:rPr>
        <w:fldChar w:fldCharType="separate"/>
      </w:r>
      <w:r>
        <w:rPr>
          <w:noProof/>
        </w:rPr>
        <w:t>17</w:t>
      </w:r>
      <w:r>
        <w:rPr>
          <w:noProof/>
        </w:rPr>
        <w:fldChar w:fldCharType="end"/>
      </w:r>
    </w:p>
    <w:p w14:paraId="35C07335" w14:textId="77777777" w:rsidR="004407E6" w:rsidRDefault="004407E6">
      <w:pPr>
        <w:pStyle w:val="TOC2"/>
        <w:tabs>
          <w:tab w:val="right" w:leader="dot" w:pos="8630"/>
        </w:tabs>
        <w:rPr>
          <w:noProof/>
          <w:sz w:val="24"/>
          <w:szCs w:val="24"/>
          <w:lang w:eastAsia="ja-JP"/>
        </w:rPr>
      </w:pPr>
      <w:r>
        <w:rPr>
          <w:noProof/>
        </w:rPr>
        <w:t>Arquitectura del sistema</w:t>
      </w:r>
      <w:r>
        <w:rPr>
          <w:noProof/>
        </w:rPr>
        <w:tab/>
      </w:r>
      <w:r>
        <w:rPr>
          <w:noProof/>
        </w:rPr>
        <w:fldChar w:fldCharType="begin"/>
      </w:r>
      <w:r>
        <w:rPr>
          <w:noProof/>
        </w:rPr>
        <w:instrText xml:space="preserve"> PAGEREF _Toc366756966 \h </w:instrText>
      </w:r>
      <w:r>
        <w:rPr>
          <w:noProof/>
        </w:rPr>
      </w:r>
      <w:r>
        <w:rPr>
          <w:noProof/>
        </w:rPr>
        <w:fldChar w:fldCharType="separate"/>
      </w:r>
      <w:r>
        <w:rPr>
          <w:noProof/>
        </w:rPr>
        <w:t>17</w:t>
      </w:r>
      <w:r>
        <w:rPr>
          <w:noProof/>
        </w:rPr>
        <w:fldChar w:fldCharType="end"/>
      </w:r>
    </w:p>
    <w:p w14:paraId="3310891A" w14:textId="77777777" w:rsidR="004407E6" w:rsidRDefault="004407E6">
      <w:pPr>
        <w:pStyle w:val="TOC3"/>
        <w:tabs>
          <w:tab w:val="right" w:leader="dot" w:pos="8630"/>
        </w:tabs>
        <w:rPr>
          <w:i w:val="0"/>
          <w:noProof/>
          <w:sz w:val="24"/>
          <w:szCs w:val="24"/>
          <w:lang w:eastAsia="ja-JP"/>
        </w:rPr>
      </w:pPr>
      <w:r>
        <w:rPr>
          <w:noProof/>
        </w:rPr>
        <w:t>Aspecto de la aplicación web</w:t>
      </w:r>
      <w:r>
        <w:rPr>
          <w:noProof/>
        </w:rPr>
        <w:tab/>
      </w:r>
      <w:r>
        <w:rPr>
          <w:noProof/>
        </w:rPr>
        <w:fldChar w:fldCharType="begin"/>
      </w:r>
      <w:r>
        <w:rPr>
          <w:noProof/>
        </w:rPr>
        <w:instrText xml:space="preserve"> PAGEREF _Toc366756967 \h </w:instrText>
      </w:r>
      <w:r>
        <w:rPr>
          <w:noProof/>
        </w:rPr>
      </w:r>
      <w:r>
        <w:rPr>
          <w:noProof/>
        </w:rPr>
        <w:fldChar w:fldCharType="separate"/>
      </w:r>
      <w:r>
        <w:rPr>
          <w:noProof/>
        </w:rPr>
        <w:t>17</w:t>
      </w:r>
      <w:r>
        <w:rPr>
          <w:noProof/>
        </w:rPr>
        <w:fldChar w:fldCharType="end"/>
      </w:r>
    </w:p>
    <w:p w14:paraId="1C6883EA" w14:textId="77777777" w:rsidR="004407E6" w:rsidRDefault="004407E6">
      <w:pPr>
        <w:pStyle w:val="TOC3"/>
        <w:tabs>
          <w:tab w:val="right" w:leader="dot" w:pos="8630"/>
        </w:tabs>
        <w:rPr>
          <w:i w:val="0"/>
          <w:noProof/>
          <w:sz w:val="24"/>
          <w:szCs w:val="24"/>
          <w:lang w:eastAsia="ja-JP"/>
        </w:rPr>
      </w:pPr>
      <w:r>
        <w:rPr>
          <w:noProof/>
        </w:rPr>
        <w:t>Aspecto de la Base de datos</w:t>
      </w:r>
      <w:r>
        <w:rPr>
          <w:noProof/>
        </w:rPr>
        <w:tab/>
      </w:r>
      <w:r>
        <w:rPr>
          <w:noProof/>
        </w:rPr>
        <w:fldChar w:fldCharType="begin"/>
      </w:r>
      <w:r>
        <w:rPr>
          <w:noProof/>
        </w:rPr>
        <w:instrText xml:space="preserve"> PAGEREF _Toc366756968 \h </w:instrText>
      </w:r>
      <w:r>
        <w:rPr>
          <w:noProof/>
        </w:rPr>
      </w:r>
      <w:r>
        <w:rPr>
          <w:noProof/>
        </w:rPr>
        <w:fldChar w:fldCharType="separate"/>
      </w:r>
      <w:r>
        <w:rPr>
          <w:noProof/>
        </w:rPr>
        <w:t>19</w:t>
      </w:r>
      <w:r>
        <w:rPr>
          <w:noProof/>
        </w:rPr>
        <w:fldChar w:fldCharType="end"/>
      </w:r>
    </w:p>
    <w:p w14:paraId="709956D6" w14:textId="77777777" w:rsidR="004407E6" w:rsidRDefault="004407E6">
      <w:pPr>
        <w:pStyle w:val="TOC3"/>
        <w:tabs>
          <w:tab w:val="right" w:leader="dot" w:pos="8630"/>
        </w:tabs>
        <w:rPr>
          <w:i w:val="0"/>
          <w:noProof/>
          <w:sz w:val="24"/>
          <w:szCs w:val="24"/>
          <w:lang w:eastAsia="ja-JP"/>
        </w:rPr>
      </w:pPr>
      <w:r>
        <w:rPr>
          <w:noProof/>
        </w:rPr>
        <w:t>Estructura del archivo CSV</w:t>
      </w:r>
      <w:r>
        <w:rPr>
          <w:noProof/>
        </w:rPr>
        <w:tab/>
      </w:r>
      <w:r>
        <w:rPr>
          <w:noProof/>
        </w:rPr>
        <w:fldChar w:fldCharType="begin"/>
      </w:r>
      <w:r>
        <w:rPr>
          <w:noProof/>
        </w:rPr>
        <w:instrText xml:space="preserve"> PAGEREF _Toc366756969 \h </w:instrText>
      </w:r>
      <w:r>
        <w:rPr>
          <w:noProof/>
        </w:rPr>
      </w:r>
      <w:r>
        <w:rPr>
          <w:noProof/>
        </w:rPr>
        <w:fldChar w:fldCharType="separate"/>
      </w:r>
      <w:r>
        <w:rPr>
          <w:noProof/>
        </w:rPr>
        <w:t>19</w:t>
      </w:r>
      <w:r>
        <w:rPr>
          <w:noProof/>
        </w:rPr>
        <w:fldChar w:fldCharType="end"/>
      </w:r>
    </w:p>
    <w:p w14:paraId="45A53DBD" w14:textId="77777777" w:rsidR="004407E6" w:rsidRDefault="004407E6">
      <w:pPr>
        <w:pStyle w:val="TOC2"/>
        <w:tabs>
          <w:tab w:val="right" w:leader="dot" w:pos="8630"/>
        </w:tabs>
        <w:rPr>
          <w:noProof/>
          <w:sz w:val="24"/>
          <w:szCs w:val="24"/>
          <w:lang w:eastAsia="ja-JP"/>
        </w:rPr>
      </w:pPr>
      <w:r>
        <w:rPr>
          <w:noProof/>
        </w:rPr>
        <w:t>Especificación de la API</w:t>
      </w:r>
      <w:r>
        <w:rPr>
          <w:noProof/>
        </w:rPr>
        <w:tab/>
      </w:r>
      <w:r>
        <w:rPr>
          <w:noProof/>
        </w:rPr>
        <w:fldChar w:fldCharType="begin"/>
      </w:r>
      <w:r>
        <w:rPr>
          <w:noProof/>
        </w:rPr>
        <w:instrText xml:space="preserve"> PAGEREF _Toc366756970 \h </w:instrText>
      </w:r>
      <w:r>
        <w:rPr>
          <w:noProof/>
        </w:rPr>
      </w:r>
      <w:r>
        <w:rPr>
          <w:noProof/>
        </w:rPr>
        <w:fldChar w:fldCharType="separate"/>
      </w:r>
      <w:r>
        <w:rPr>
          <w:noProof/>
        </w:rPr>
        <w:t>20</w:t>
      </w:r>
      <w:r>
        <w:rPr>
          <w:noProof/>
        </w:rPr>
        <w:fldChar w:fldCharType="end"/>
      </w:r>
    </w:p>
    <w:p w14:paraId="6F3E4802" w14:textId="77777777" w:rsidR="004407E6" w:rsidRDefault="004407E6">
      <w:pPr>
        <w:pStyle w:val="TOC1"/>
        <w:tabs>
          <w:tab w:val="right" w:leader="dot" w:pos="8630"/>
        </w:tabs>
        <w:rPr>
          <w:rFonts w:asciiTheme="minorHAnsi" w:hAnsiTheme="minorHAnsi"/>
          <w:b w:val="0"/>
          <w:noProof/>
          <w:color w:val="auto"/>
          <w:lang w:eastAsia="ja-JP"/>
        </w:rPr>
      </w:pPr>
      <w:r>
        <w:rPr>
          <w:noProof/>
        </w:rPr>
        <w:t>Implementación</w:t>
      </w:r>
      <w:r>
        <w:rPr>
          <w:noProof/>
        </w:rPr>
        <w:tab/>
      </w:r>
      <w:r>
        <w:rPr>
          <w:noProof/>
        </w:rPr>
        <w:fldChar w:fldCharType="begin"/>
      </w:r>
      <w:r>
        <w:rPr>
          <w:noProof/>
        </w:rPr>
        <w:instrText xml:space="preserve"> PAGEREF _Toc366756971 \h </w:instrText>
      </w:r>
      <w:r>
        <w:rPr>
          <w:noProof/>
        </w:rPr>
      </w:r>
      <w:r>
        <w:rPr>
          <w:noProof/>
        </w:rPr>
        <w:fldChar w:fldCharType="separate"/>
      </w:r>
      <w:r>
        <w:rPr>
          <w:noProof/>
        </w:rPr>
        <w:t>20</w:t>
      </w:r>
      <w:r>
        <w:rPr>
          <w:noProof/>
        </w:rPr>
        <w:fldChar w:fldCharType="end"/>
      </w:r>
    </w:p>
    <w:p w14:paraId="1F6E63D0" w14:textId="0118051F" w:rsidR="00E653AA" w:rsidRPr="0040221C" w:rsidRDefault="006C174E" w:rsidP="0040221C">
      <w:pPr>
        <w:pStyle w:val="TOC1"/>
        <w:rPr>
          <w:sz w:val="36"/>
          <w:szCs w:val="36"/>
        </w:rPr>
      </w:pPr>
      <w:r>
        <w:rPr>
          <w:rFonts w:asciiTheme="minorHAnsi" w:hAnsiTheme="minorHAnsi"/>
          <w:caps/>
          <w:color w:val="auto"/>
          <w:sz w:val="36"/>
          <w:szCs w:val="36"/>
          <w:u w:val="single"/>
        </w:rPr>
        <w:fldChar w:fldCharType="end"/>
      </w:r>
    </w:p>
    <w:p w14:paraId="68F7DBA8" w14:textId="77777777" w:rsidR="00E653AA" w:rsidRPr="0040221C" w:rsidRDefault="00E653AA">
      <w:pPr>
        <w:rPr>
          <w:b/>
          <w:sz w:val="36"/>
          <w:szCs w:val="36"/>
        </w:rPr>
      </w:pPr>
      <w:r w:rsidRPr="0040221C">
        <w:rPr>
          <w:b/>
          <w:sz w:val="36"/>
          <w:szCs w:val="36"/>
        </w:rPr>
        <w:br w:type="page"/>
      </w:r>
    </w:p>
    <w:p w14:paraId="07B2A59C" w14:textId="77777777" w:rsidR="00D51A6F" w:rsidRPr="0040221C" w:rsidRDefault="00D51A6F" w:rsidP="009206C3">
      <w:pPr>
        <w:rPr>
          <w:b/>
          <w:sz w:val="36"/>
          <w:szCs w:val="36"/>
        </w:rPr>
      </w:pPr>
    </w:p>
    <w:p w14:paraId="6B880286" w14:textId="77777777" w:rsidR="00D51A6F" w:rsidRPr="0040221C" w:rsidRDefault="00D51A6F" w:rsidP="00E653AA">
      <w:pPr>
        <w:pStyle w:val="Heading1"/>
      </w:pPr>
      <w:bookmarkStart w:id="23" w:name="_Toc364792184"/>
      <w:bookmarkStart w:id="24" w:name="_Toc366229201"/>
      <w:bookmarkStart w:id="25" w:name="_Toc366756943"/>
      <w:r w:rsidRPr="0040221C">
        <w:t>Introducción</w:t>
      </w:r>
      <w:bookmarkEnd w:id="23"/>
      <w:bookmarkEnd w:id="24"/>
      <w:bookmarkEnd w:id="25"/>
    </w:p>
    <w:p w14:paraId="5BD5B900" w14:textId="77777777" w:rsidR="00D51A6F" w:rsidRPr="0040221C" w:rsidRDefault="00D51A6F" w:rsidP="00D51A6F">
      <w:pPr>
        <w:pStyle w:val="Heading2"/>
      </w:pPr>
      <w:bookmarkStart w:id="26" w:name="_Toc364792185"/>
      <w:bookmarkStart w:id="27" w:name="_Toc366229202"/>
      <w:bookmarkStart w:id="28" w:name="_Toc366756944"/>
      <w:r w:rsidRPr="0040221C">
        <w:t>Funcionamiento de la aplicación web</w:t>
      </w:r>
      <w:bookmarkEnd w:id="26"/>
      <w:bookmarkEnd w:id="27"/>
      <w:bookmarkEnd w:id="28"/>
    </w:p>
    <w:p w14:paraId="31272B9D" w14:textId="77777777" w:rsidR="000B6B32" w:rsidRPr="0040221C" w:rsidRDefault="000B6B32" w:rsidP="000B6B32"/>
    <w:p w14:paraId="46C0EE1E" w14:textId="65F08D81" w:rsidR="000B6B32" w:rsidRPr="0040221C" w:rsidRDefault="000B6B32" w:rsidP="000B6B32">
      <w:r w:rsidRPr="0040221C">
        <w:t>El objetivo de esta aplicación web es facil</w:t>
      </w:r>
      <w:r w:rsidR="003B7083">
        <w:t>itar el acceso y visualización de</w:t>
      </w:r>
      <w:r w:rsidRPr="0040221C">
        <w:t xml:space="preserve"> datos de</w:t>
      </w:r>
      <w:r w:rsidR="003B7083">
        <w:t xml:space="preserve"> movimientos</w:t>
      </w:r>
      <w:r w:rsidR="00F358BF">
        <w:t xml:space="preserve"> cervicales</w:t>
      </w:r>
      <w:r w:rsidR="003B7083">
        <w:t xml:space="preserve"> de</w:t>
      </w:r>
      <w:r w:rsidRPr="0040221C">
        <w:t xml:space="preserve"> pacientes.</w:t>
      </w:r>
    </w:p>
    <w:p w14:paraId="727BC4B2" w14:textId="1E1E51C7" w:rsidR="000B6B32" w:rsidRPr="0040221C" w:rsidRDefault="000B6B32" w:rsidP="000B6B32">
      <w:r w:rsidRPr="0040221C">
        <w:t>La página permite el acceso a una base de datos de pacientes</w:t>
      </w:r>
      <w:r w:rsidR="007C080F">
        <w:t xml:space="preserve"> donde se almacena un listado de pacientes y de movimientos. De dicha base de datos podemos consultar movimientos cervicales en todos los planos y observar </w:t>
      </w:r>
      <w:r w:rsidRPr="0040221C">
        <w:t>la evolución con el tiempo de estos movimientos</w:t>
      </w:r>
      <w:r w:rsidR="007C080F">
        <w:t xml:space="preserve"> y comprobar</w:t>
      </w:r>
      <w:r w:rsidRPr="0040221C">
        <w:t xml:space="preserve"> si están dentro d</w:t>
      </w:r>
      <w:r w:rsidR="003B7083">
        <w:t>e unos parámetros de normalidad, dependiendo del sexo del paciente</w:t>
      </w:r>
      <w:r w:rsidR="007C080F">
        <w:t>, ya que cada sexo tiene rangos de movilidad cervical distintos</w:t>
      </w:r>
    </w:p>
    <w:p w14:paraId="3B7E2191" w14:textId="471AB1E8" w:rsidR="0022745C" w:rsidRDefault="000B6B32" w:rsidP="000B6B32">
      <w:pPr>
        <w:rPr>
          <w:ins w:id="29" w:author="Borja Gonzalez" w:date="2017-09-07T11:32:00Z"/>
        </w:rPr>
      </w:pPr>
      <w:r w:rsidRPr="0040221C">
        <w:t>En la sección de pacientes se listarán todos los pacientes disponibles</w:t>
      </w:r>
      <w:r w:rsidR="0022745C">
        <w:t xml:space="preserve">, pudiendo visualizar su nombre y apellidos, a demás de tener la opción de añadir o borrar pacientes </w:t>
      </w:r>
      <w:r w:rsidRPr="0040221C">
        <w:t xml:space="preserve"> y podremos acceder a sus datos presionando en el icono del gráfico de</w:t>
      </w:r>
      <w:ins w:id="30" w:author="Borja Gonzalez" w:date="2017-09-08T16:17:00Z">
        <w:r w:rsidR="00333F5F">
          <w:t xml:space="preserve"> </w:t>
        </w:r>
      </w:ins>
      <w:r w:rsidRPr="0040221C">
        <w:t xml:space="preserve">cada paciente. </w:t>
      </w:r>
    </w:p>
    <w:p w14:paraId="1135CBAA" w14:textId="78644DC2" w:rsidR="000B6B32" w:rsidRPr="0040221C" w:rsidRDefault="0022745C" w:rsidP="000B6B32">
      <w:r>
        <w:t>En la sección de datos de cada paciente, estará disponible un set de movimientos, que incluye los movimientos en los planos Transversal, Coronal y Sagital, con una fecha asociada que corresponde a la fecha de la medición</w:t>
      </w:r>
      <w:r w:rsidR="00D9065B">
        <w:t xml:space="preserve">. Se podrá consultar cada movimiento por separado en forma de gráfico. Además se podrá visualizar, en forma de gráfico, la evolución de cada movimiento a medida que pasa el tiempo. En el gráfico de evolución </w:t>
      </w:r>
      <w:r w:rsidR="00D16488">
        <w:t>habrá disponible unos valores de normalidad para que sea posible observar si el paciente entra dentro de dichos valores.</w:t>
      </w:r>
      <w:r w:rsidR="007C080F">
        <w:t xml:space="preserve"> Se podrán añadir y borrar sets de movimientos, teniendo en cuenta que para añadir un set de movimientos habrá que seleccionar un archivo local que se del tipo CSV, ya que solo se aceptan este tipo de archivos, y asociar una fecha de medición a este set de movimientos con la hora incluida por si hubiese más de una medición diaria.</w:t>
      </w:r>
    </w:p>
    <w:p w14:paraId="6627EA72" w14:textId="77777777" w:rsidR="00333F5F" w:rsidRDefault="00333F5F" w:rsidP="00D51A6F">
      <w:pPr>
        <w:pStyle w:val="Heading1"/>
        <w:rPr>
          <w:ins w:id="31" w:author="Borja Gonzalez" w:date="2017-09-08T16:17:00Z"/>
        </w:rPr>
      </w:pPr>
      <w:bookmarkStart w:id="32" w:name="_Toc366229203"/>
    </w:p>
    <w:p w14:paraId="57D2FAEB" w14:textId="77777777" w:rsidR="00D51A6F" w:rsidRDefault="00E653AA" w:rsidP="00D51A6F">
      <w:pPr>
        <w:pStyle w:val="Heading1"/>
        <w:rPr>
          <w:ins w:id="33" w:author="Borja Gonzalez" w:date="2017-09-07T19:48:00Z"/>
        </w:rPr>
      </w:pPr>
      <w:bookmarkStart w:id="34" w:name="_Toc366756945"/>
      <w:r w:rsidRPr="0040221C">
        <w:t>Estado del arte</w:t>
      </w:r>
      <w:bookmarkEnd w:id="32"/>
      <w:bookmarkEnd w:id="34"/>
    </w:p>
    <w:p w14:paraId="21870265" w14:textId="77777777" w:rsidR="00BD1DD1" w:rsidRDefault="00BD1DD1" w:rsidP="00877555">
      <w:pPr>
        <w:rPr>
          <w:ins w:id="35" w:author="Borja Gonzalez" w:date="2017-09-07T19:48:00Z"/>
        </w:rPr>
      </w:pPr>
    </w:p>
    <w:p w14:paraId="5373A99B" w14:textId="184A7547" w:rsidR="00BD1DD1" w:rsidRDefault="00BD1DD1" w:rsidP="0028735F">
      <w:pPr>
        <w:pStyle w:val="Heading2"/>
      </w:pPr>
      <w:bookmarkStart w:id="36" w:name="_Toc366756946"/>
      <w:r>
        <w:t>Diseño de web estático</w:t>
      </w:r>
      <w:bookmarkEnd w:id="36"/>
    </w:p>
    <w:p w14:paraId="7B81D7BE" w14:textId="1BCA54BE" w:rsidR="00BD1DD1" w:rsidRDefault="00BD1DD1" w:rsidP="0028735F">
      <w:pPr>
        <w:pStyle w:val="Heading3"/>
      </w:pPr>
      <w:bookmarkStart w:id="37" w:name="_Toc366756947"/>
      <w:r>
        <w:t>HTML</w:t>
      </w:r>
      <w:bookmarkEnd w:id="37"/>
    </w:p>
    <w:p w14:paraId="04B57764" w14:textId="77777777" w:rsidR="00BD1DD1" w:rsidRDefault="00BD1DD1" w:rsidP="0028735F"/>
    <w:p w14:paraId="71FF0511" w14:textId="77777777" w:rsidR="00BD1DD1" w:rsidRPr="00CC6FD2" w:rsidRDefault="00BD1DD1" w:rsidP="00BD1DD1">
      <w:r w:rsidRPr="00CC6FD2">
        <w:rPr>
          <w:bCs/>
        </w:rPr>
        <w:t>HTML</w:t>
      </w:r>
      <w:r w:rsidRPr="00CC6FD2">
        <w:t>, sigla en inglés de </w:t>
      </w:r>
      <w:proofErr w:type="spellStart"/>
      <w:r w:rsidRPr="00CC6FD2">
        <w:rPr>
          <w:bCs/>
          <w:iCs/>
        </w:rPr>
        <w:t>HyperText</w:t>
      </w:r>
      <w:proofErr w:type="spellEnd"/>
      <w:r w:rsidRPr="00CC6FD2">
        <w:rPr>
          <w:bCs/>
          <w:iCs/>
        </w:rPr>
        <w:t xml:space="preserve"> </w:t>
      </w:r>
      <w:proofErr w:type="spellStart"/>
      <w:r w:rsidRPr="00CC6FD2">
        <w:rPr>
          <w:bCs/>
          <w:iCs/>
        </w:rPr>
        <w:t>Markup</w:t>
      </w:r>
      <w:proofErr w:type="spellEnd"/>
      <w:r w:rsidRPr="00CC6FD2">
        <w:rPr>
          <w:bCs/>
          <w:iCs/>
        </w:rPr>
        <w:t xml:space="preserve"> </w:t>
      </w:r>
      <w:proofErr w:type="spellStart"/>
      <w:r w:rsidRPr="00CC6FD2">
        <w:rPr>
          <w:bCs/>
          <w:iCs/>
        </w:rPr>
        <w:t>Language</w:t>
      </w:r>
      <w:proofErr w:type="spellEnd"/>
      <w:r w:rsidRPr="00CC6FD2">
        <w:t> (lenguaje de marcas de hipertexto), hace referencia al </w:t>
      </w:r>
      <w:hyperlink r:id="rId8" w:tooltip="Lenguaje de marcado" w:history="1">
        <w:r w:rsidRPr="00CC6FD2">
          <w:rPr>
            <w:rStyle w:val="Hyperlink"/>
            <w:color w:val="auto"/>
            <w:u w:val="none"/>
          </w:rPr>
          <w:t>lenguaje de marcado</w:t>
        </w:r>
      </w:hyperlink>
      <w:r w:rsidRPr="00CC6FD2">
        <w:t> para la elaboración de </w:t>
      </w:r>
      <w:hyperlink r:id="rId9" w:tooltip="Página web" w:history="1">
        <w:r w:rsidRPr="00CC6FD2">
          <w:rPr>
            <w:rStyle w:val="Hyperlink"/>
            <w:color w:val="auto"/>
            <w:u w:val="none"/>
          </w:rPr>
          <w:t>páginas web</w:t>
        </w:r>
      </w:hyperlink>
      <w:r w:rsidRPr="00CC6FD2">
        <w:t xml:space="preserve">. Es un estándar que sirve de referencia del software que conecta con la </w:t>
      </w:r>
      <w:r w:rsidRPr="00CC6FD2">
        <w:lastRenderedPageBreak/>
        <w:t>elaboración de páginas web en sus diferentes versiones, define una estructura básica y un código (denominado código HTML) para la definición de contenido de una página web, como texto, imágenes, videos, juegos, entre otros. Es un estándar a cargo del </w:t>
      </w:r>
      <w:hyperlink r:id="rId10" w:tooltip="World Wide Web Consortium" w:history="1">
        <w:proofErr w:type="spellStart"/>
        <w:r w:rsidRPr="00CC6FD2">
          <w:rPr>
            <w:rStyle w:val="Hyperlink"/>
            <w:iCs/>
            <w:color w:val="auto"/>
            <w:u w:val="none"/>
          </w:rPr>
          <w:t>World</w:t>
        </w:r>
        <w:proofErr w:type="spellEnd"/>
        <w:r w:rsidRPr="00CC6FD2">
          <w:rPr>
            <w:rStyle w:val="Hyperlink"/>
            <w:iCs/>
            <w:color w:val="auto"/>
            <w:u w:val="none"/>
          </w:rPr>
          <w:t xml:space="preserve"> Wide Web </w:t>
        </w:r>
        <w:proofErr w:type="spellStart"/>
        <w:r w:rsidRPr="00CC6FD2">
          <w:rPr>
            <w:rStyle w:val="Hyperlink"/>
            <w:iCs/>
            <w:color w:val="auto"/>
            <w:u w:val="none"/>
          </w:rPr>
          <w:t>Consortium</w:t>
        </w:r>
        <w:proofErr w:type="spellEnd"/>
      </w:hyperlink>
      <w:r w:rsidRPr="00CC6FD2">
        <w:t> (</w:t>
      </w:r>
      <w:hyperlink r:id="rId11" w:tooltip="W3C" w:history="1">
        <w:r w:rsidRPr="00CC6FD2">
          <w:rPr>
            <w:rStyle w:val="Hyperlink"/>
            <w:color w:val="auto"/>
            <w:u w:val="none"/>
          </w:rPr>
          <w:t>W3C</w:t>
        </w:r>
      </w:hyperlink>
      <w:r w:rsidRPr="00CC6FD2">
        <w:t>)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hyperlink r:id="rId12" w:tooltip="World Wide Web" w:history="1">
        <w:proofErr w:type="spellStart"/>
        <w:r w:rsidRPr="00CC6FD2">
          <w:rPr>
            <w:rStyle w:val="Hyperlink"/>
            <w:color w:val="auto"/>
            <w:u w:val="none"/>
          </w:rPr>
          <w:t>World</w:t>
        </w:r>
        <w:proofErr w:type="spellEnd"/>
        <w:r w:rsidRPr="00CC6FD2">
          <w:rPr>
            <w:rStyle w:val="Hyperlink"/>
            <w:color w:val="auto"/>
            <w:u w:val="none"/>
          </w:rPr>
          <w:t xml:space="preserve"> Wide Web</w:t>
        </w:r>
      </w:hyperlink>
      <w:r w:rsidRPr="00CC6FD2">
        <w:t>(WWW). Es el estándar que se ha impuesto en la visualización de páginas web y es el que todos los navegadores actuales han adoptado.</w:t>
      </w:r>
      <w:hyperlink r:id="rId13" w:anchor="cite_note-1" w:history="1">
        <w:r w:rsidRPr="00CC6FD2">
          <w:rPr>
            <w:rStyle w:val="Hyperlink"/>
            <w:color w:val="auto"/>
            <w:u w:val="none"/>
            <w:vertAlign w:val="superscript"/>
          </w:rPr>
          <w:t>1</w:t>
        </w:r>
      </w:hyperlink>
      <w:r w:rsidRPr="00CC6FD2">
        <w:t>​</w:t>
      </w:r>
    </w:p>
    <w:p w14:paraId="5F724476" w14:textId="77777777" w:rsidR="00BD1DD1" w:rsidRPr="00CC6FD2" w:rsidRDefault="00BD1DD1" w:rsidP="00BD1DD1">
      <w:r w:rsidRPr="00CC6FD2">
        <w:t>El lenguaje HTML basa su filosofía de desarrollo en la diferenciación. Para añadir un elemento externo a la página (imagen, vídeo, </w:t>
      </w:r>
      <w:hyperlink r:id="rId14" w:tooltip="Script" w:history="1">
        <w:r w:rsidRPr="00CC6FD2">
          <w:rPr>
            <w:rStyle w:val="Hyperlink"/>
            <w:iCs/>
            <w:color w:val="auto"/>
            <w:u w:val="none"/>
          </w:rPr>
          <w:t>script</w:t>
        </w:r>
      </w:hyperlink>
      <w:r w:rsidRPr="00CC6FD2">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40B1FC0A" w14:textId="77777777" w:rsidR="00BD1DD1" w:rsidRPr="00BD1DD1" w:rsidRDefault="00BD1DD1" w:rsidP="0028735F"/>
    <w:p w14:paraId="3C21CD46" w14:textId="77CCBE82" w:rsidR="00BD1DD1" w:rsidRDefault="00BD1DD1" w:rsidP="0028735F">
      <w:pPr>
        <w:pStyle w:val="Heading3"/>
      </w:pPr>
      <w:bookmarkStart w:id="38" w:name="_Toc366756948"/>
      <w:r>
        <w:t>CSS</w:t>
      </w:r>
      <w:bookmarkEnd w:id="38"/>
    </w:p>
    <w:p w14:paraId="50DD0077" w14:textId="77777777" w:rsidR="001A2DEE" w:rsidRDefault="001A2DEE" w:rsidP="0028735F"/>
    <w:p w14:paraId="7695B0D3" w14:textId="77777777" w:rsidR="001A2DEE" w:rsidRPr="001A2DEE" w:rsidRDefault="001A2DEE" w:rsidP="001A2DEE">
      <w:r w:rsidRPr="001A2DEE">
        <w:rPr>
          <w:b/>
          <w:bCs/>
        </w:rPr>
        <w:t>Hojas de Estilo en Cascada</w:t>
      </w:r>
      <w:r w:rsidRPr="001A2DEE">
        <w:t> (</w:t>
      </w:r>
      <w:proofErr w:type="spellStart"/>
      <w:r w:rsidRPr="001A2DEE">
        <w:rPr>
          <w:b/>
          <w:bCs/>
        </w:rPr>
        <w:t>C</w:t>
      </w:r>
      <w:r w:rsidRPr="001A2DEE">
        <w:t>ascading</w:t>
      </w:r>
      <w:proofErr w:type="spellEnd"/>
      <w:r w:rsidRPr="001A2DEE">
        <w:t> </w:t>
      </w:r>
      <w:r w:rsidRPr="001A2DEE">
        <w:rPr>
          <w:b/>
          <w:bCs/>
        </w:rPr>
        <w:t>S</w:t>
      </w:r>
      <w:r w:rsidRPr="001A2DEE">
        <w:t>tyle </w:t>
      </w:r>
      <w:proofErr w:type="spellStart"/>
      <w:r w:rsidRPr="001A2DEE">
        <w:rPr>
          <w:b/>
          <w:bCs/>
        </w:rPr>
        <w:t>S</w:t>
      </w:r>
      <w:r w:rsidRPr="001A2DEE">
        <w:t>heets</w:t>
      </w:r>
      <w:proofErr w:type="spellEnd"/>
      <w:r w:rsidRPr="001A2DEE">
        <w:t>) es el lenguaje utilizado para describir la presentación de documentos </w:t>
      </w:r>
      <w:hyperlink r:id="rId15" w:tooltip="HTML" w:history="1">
        <w:r w:rsidRPr="001A2DEE">
          <w:rPr>
            <w:rStyle w:val="Hyperlink"/>
          </w:rPr>
          <w:t>HTML</w:t>
        </w:r>
      </w:hyperlink>
      <w:r w:rsidRPr="001A2DEE">
        <w:t> o </w:t>
      </w:r>
      <w:hyperlink r:id="rId16" w:tooltip="XML" w:history="1">
        <w:r w:rsidRPr="001A2DEE">
          <w:rPr>
            <w:rStyle w:val="Hyperlink"/>
          </w:rPr>
          <w:t>XML</w:t>
        </w:r>
      </w:hyperlink>
      <w:r w:rsidRPr="001A2DEE">
        <w:t>, esto incluye varios lenguajes basados en </w:t>
      </w:r>
      <w:hyperlink r:id="rId17" w:tooltip="XML" w:history="1">
        <w:r w:rsidRPr="001A2DEE">
          <w:rPr>
            <w:rStyle w:val="Hyperlink"/>
          </w:rPr>
          <w:t>XML</w:t>
        </w:r>
      </w:hyperlink>
      <w:r w:rsidRPr="001A2DEE">
        <w:t> como son </w:t>
      </w:r>
      <w:hyperlink r:id="rId18" w:tooltip="XHTML" w:history="1">
        <w:r w:rsidRPr="001A2DEE">
          <w:rPr>
            <w:rStyle w:val="Hyperlink"/>
          </w:rPr>
          <w:t>XHTML</w:t>
        </w:r>
      </w:hyperlink>
      <w:r w:rsidRPr="001A2DEE">
        <w:t> o </w:t>
      </w:r>
      <w:hyperlink r:id="rId19" w:tooltip="SVG" w:history="1">
        <w:r w:rsidRPr="001A2DEE">
          <w:rPr>
            <w:rStyle w:val="Hyperlink"/>
          </w:rPr>
          <w:t>SVG</w:t>
        </w:r>
      </w:hyperlink>
      <w:r w:rsidRPr="001A2DEE">
        <w:t xml:space="preserve">. CSS describe como debe ser </w:t>
      </w:r>
      <w:proofErr w:type="spellStart"/>
      <w:r w:rsidRPr="001A2DEE">
        <w:t>renderizado</w:t>
      </w:r>
      <w:proofErr w:type="spellEnd"/>
      <w:r w:rsidRPr="001A2DEE">
        <w:t xml:space="preserve"> el elemento estructurado en pantalla, en papel, hablado o en otros medios.</w:t>
      </w:r>
    </w:p>
    <w:p w14:paraId="67AD8496" w14:textId="77777777" w:rsidR="001A2DEE" w:rsidRPr="001A2DEE" w:rsidRDefault="001A2DEE" w:rsidP="001A2DEE">
      <w:r w:rsidRPr="001A2DEE">
        <w:rPr>
          <w:b/>
          <w:bCs/>
        </w:rPr>
        <w:t>CSS</w:t>
      </w:r>
      <w:r w:rsidRPr="001A2DEE">
        <w:t> es uno de los lenguajes base de la </w:t>
      </w:r>
      <w:r w:rsidRPr="001A2DEE">
        <w:rPr>
          <w:i/>
          <w:iCs/>
        </w:rPr>
        <w:t>Open Web</w:t>
      </w:r>
      <w:r w:rsidRPr="001A2DEE">
        <w:t> y posee una </w:t>
      </w:r>
      <w:hyperlink r:id="rId20" w:anchor="specs" w:history="1">
        <w:r w:rsidRPr="001A2DEE">
          <w:rPr>
            <w:rStyle w:val="Hyperlink"/>
          </w:rPr>
          <w:t>especificación estandarizada</w:t>
        </w:r>
      </w:hyperlink>
      <w:r w:rsidRPr="001A2DEE">
        <w:t> por parte del W3C. Desarrollado en niveles, CSS1 es ahora obsoleto, CSS2.1 es una recomendación y CSS3, ahora dividido en módulos más pequeños, está progresando en camino al estándar.</w:t>
      </w:r>
    </w:p>
    <w:p w14:paraId="4967C7B8" w14:textId="77777777" w:rsidR="001A2DEE" w:rsidRPr="001A2DEE" w:rsidRDefault="001A2DEE" w:rsidP="0028735F"/>
    <w:p w14:paraId="36598AB7" w14:textId="242B5763" w:rsidR="001757CA" w:rsidRDefault="001757CA">
      <w:pPr>
        <w:pStyle w:val="Heading2"/>
      </w:pPr>
      <w:bookmarkStart w:id="39" w:name="_Toc366756949"/>
      <w:proofErr w:type="spellStart"/>
      <w:r>
        <w:t>NodeJS</w:t>
      </w:r>
      <w:bookmarkEnd w:id="39"/>
      <w:proofErr w:type="spellEnd"/>
    </w:p>
    <w:p w14:paraId="2DC440B1" w14:textId="77777777" w:rsidR="001757CA" w:rsidRDefault="001757CA" w:rsidP="0028735F"/>
    <w:p w14:paraId="0463664E" w14:textId="4274D536" w:rsidR="001757CA" w:rsidRDefault="001757CA" w:rsidP="001757CA">
      <w:r w:rsidRPr="001757CA">
        <w:rPr>
          <w:b/>
          <w:bCs/>
        </w:rPr>
        <w:t>Node.js</w:t>
      </w:r>
      <w:r w:rsidRPr="001757CA">
        <w:t> es un entorno en tiempo de ejecución multiplataforma, de código abierto, para la capa del servidor (pero no limitándose a ello) basado en el lenguaje de programación </w:t>
      </w:r>
      <w:hyperlink r:id="rId21" w:tooltip="ECMAScript" w:history="1">
        <w:proofErr w:type="spellStart"/>
        <w:r w:rsidRPr="001757CA">
          <w:rPr>
            <w:rStyle w:val="Hyperlink"/>
          </w:rPr>
          <w:t>ECMAScript</w:t>
        </w:r>
        <w:proofErr w:type="spellEnd"/>
      </w:hyperlink>
      <w:r w:rsidRPr="001757CA">
        <w:t>, asíncrono, con </w:t>
      </w:r>
      <w:hyperlink r:id="rId22" w:tooltip="I/O" w:history="1">
        <w:r w:rsidRPr="001757CA">
          <w:rPr>
            <w:rStyle w:val="Hyperlink"/>
          </w:rPr>
          <w:t>I/O</w:t>
        </w:r>
      </w:hyperlink>
      <w:r w:rsidRPr="001757CA">
        <w:t> de datos en una </w:t>
      </w:r>
      <w:hyperlink r:id="rId23" w:tooltip="Programación dirigida por eventos" w:history="1">
        <w:r w:rsidRPr="001757CA">
          <w:rPr>
            <w:rStyle w:val="Hyperlink"/>
          </w:rPr>
          <w:t>arquitectura orientada a eventos</w:t>
        </w:r>
      </w:hyperlink>
      <w:r w:rsidRPr="001757CA">
        <w:t> y basado en el motor </w:t>
      </w:r>
      <w:hyperlink r:id="rId24" w:tooltip="V8 (motor JavaScript)" w:history="1">
        <w:r w:rsidRPr="001757CA">
          <w:rPr>
            <w:rStyle w:val="Hyperlink"/>
          </w:rPr>
          <w:t>V8</w:t>
        </w:r>
      </w:hyperlink>
      <w:r w:rsidRPr="001757CA">
        <w:t> de Google. Fue creado con el enfoque de ser útil en la creación de programas de red altamente escalables, como por ejemplo, </w:t>
      </w:r>
      <w:hyperlink r:id="rId25" w:tooltip="Servidor web" w:history="1">
        <w:r w:rsidRPr="001757CA">
          <w:rPr>
            <w:rStyle w:val="Hyperlink"/>
          </w:rPr>
          <w:t>servidores web</w:t>
        </w:r>
      </w:hyperlink>
      <w:r>
        <w:t>.</w:t>
      </w:r>
    </w:p>
    <w:p w14:paraId="1BF03C1B" w14:textId="77777777" w:rsidR="001A2DEE" w:rsidRDefault="001A2DEE" w:rsidP="001757CA"/>
    <w:p w14:paraId="7BCB88B0" w14:textId="77777777" w:rsidR="001A2DEE" w:rsidRDefault="001A2DEE" w:rsidP="0028735F">
      <w:pPr>
        <w:pStyle w:val="Heading3"/>
      </w:pPr>
      <w:bookmarkStart w:id="40" w:name="_Toc364792187"/>
      <w:bookmarkStart w:id="41" w:name="_Toc366229204"/>
      <w:bookmarkStart w:id="42" w:name="_Toc366756950"/>
      <w:proofErr w:type="spellStart"/>
      <w:r>
        <w:t>Javascript</w:t>
      </w:r>
      <w:bookmarkEnd w:id="42"/>
      <w:proofErr w:type="spellEnd"/>
      <w:r>
        <w:t xml:space="preserve"> </w:t>
      </w:r>
    </w:p>
    <w:p w14:paraId="4A47D088" w14:textId="77777777" w:rsidR="001A2DEE" w:rsidRPr="009B3DDD" w:rsidRDefault="001A2DEE" w:rsidP="001A2DEE"/>
    <w:p w14:paraId="4017D057" w14:textId="77777777" w:rsidR="001A2DEE" w:rsidRDefault="001A2DEE" w:rsidP="001A2DEE">
      <w:r w:rsidRPr="009B3DDD">
        <w:lastRenderedPageBreak/>
        <w:t>JavaScript es un </w:t>
      </w:r>
      <w:hyperlink r:id="rId26" w:tooltip="Lenguaje de programación" w:history="1">
        <w:r w:rsidRPr="009B3DDD">
          <w:rPr>
            <w:rStyle w:val="Hyperlink"/>
          </w:rPr>
          <w:t>lenguaje de programación</w:t>
        </w:r>
      </w:hyperlink>
      <w:r w:rsidRPr="009B3DDD">
        <w:t> </w:t>
      </w:r>
      <w:hyperlink r:id="rId27" w:tooltip="Intérprete (informática)" w:history="1">
        <w:r w:rsidRPr="009B3DDD">
          <w:rPr>
            <w:rStyle w:val="Hyperlink"/>
          </w:rPr>
          <w:t>interpretado</w:t>
        </w:r>
      </w:hyperlink>
      <w:r w:rsidRPr="009B3DDD">
        <w:t>, dialecto del estándar </w:t>
      </w:r>
      <w:hyperlink r:id="rId28" w:tooltip="ECMAScript" w:history="1">
        <w:proofErr w:type="spellStart"/>
        <w:r w:rsidRPr="009B3DDD">
          <w:rPr>
            <w:rStyle w:val="Hyperlink"/>
          </w:rPr>
          <w:t>ECMAScript</w:t>
        </w:r>
        <w:proofErr w:type="spellEnd"/>
      </w:hyperlink>
      <w:r w:rsidRPr="009B3DDD">
        <w:t>. Se define como </w:t>
      </w:r>
      <w:hyperlink r:id="rId29" w:tooltip="Programación orientada a objetos" w:history="1">
        <w:r w:rsidRPr="009B3DDD">
          <w:rPr>
            <w:rStyle w:val="Hyperlink"/>
          </w:rPr>
          <w:t>orientado a objetos</w:t>
        </w:r>
      </w:hyperlink>
      <w:r w:rsidRPr="009B3DDD">
        <w:t>, </w:t>
      </w:r>
      <w:hyperlink r:id="rId30" w:tooltip="Programación basada en prototipos" w:history="1">
        <w:r w:rsidRPr="009B3DDD">
          <w:rPr>
            <w:rStyle w:val="Hyperlink"/>
          </w:rPr>
          <w:t>basado en prototipos</w:t>
        </w:r>
      </w:hyperlink>
      <w:r w:rsidRPr="009B3DDD">
        <w:t>, </w:t>
      </w:r>
      <w:hyperlink r:id="rId31" w:tooltip="Programación imperativa" w:history="1">
        <w:r w:rsidRPr="009B3DDD">
          <w:rPr>
            <w:rStyle w:val="Hyperlink"/>
          </w:rPr>
          <w:t>imperativo</w:t>
        </w:r>
      </w:hyperlink>
      <w:r w:rsidRPr="009B3DDD">
        <w:t xml:space="preserve">, débilmente </w:t>
      </w:r>
      <w:proofErr w:type="spellStart"/>
      <w:r w:rsidRPr="009B3DDD">
        <w:t>tipado</w:t>
      </w:r>
      <w:proofErr w:type="spellEnd"/>
      <w:r w:rsidRPr="009B3DDD">
        <w:t xml:space="preserve"> y dinámico.</w:t>
      </w:r>
    </w:p>
    <w:p w14:paraId="6CA078C3" w14:textId="77777777" w:rsidR="001A2DEE" w:rsidRDefault="001A2DEE" w:rsidP="001A2DEE">
      <w:r w:rsidRPr="009A3F43">
        <w:t>Se utiliza principalmente en su forma del </w:t>
      </w:r>
      <w:hyperlink r:id="rId32" w:tooltip="Lado del cliente" w:history="1">
        <w:r w:rsidRPr="009A3F43">
          <w:rPr>
            <w:rStyle w:val="Hyperlink"/>
          </w:rPr>
          <w:t>lado del cliente (</w:t>
        </w:r>
        <w:proofErr w:type="spellStart"/>
        <w:r w:rsidRPr="009A3F43">
          <w:rPr>
            <w:rStyle w:val="Hyperlink"/>
            <w:i/>
            <w:iCs/>
          </w:rPr>
          <w:t>client-side</w:t>
        </w:r>
        <w:proofErr w:type="spellEnd"/>
        <w:r w:rsidRPr="009A3F43">
          <w:rPr>
            <w:rStyle w:val="Hyperlink"/>
          </w:rPr>
          <w:t>)</w:t>
        </w:r>
      </w:hyperlink>
      <w:r w:rsidRPr="009A3F43">
        <w:t>, implementado como parte de un </w:t>
      </w:r>
      <w:hyperlink r:id="rId33" w:tooltip="Navegador web" w:history="1">
        <w:r w:rsidRPr="009A3F43">
          <w:rPr>
            <w:rStyle w:val="Hyperlink"/>
          </w:rPr>
          <w:t>navegador web</w:t>
        </w:r>
      </w:hyperlink>
      <w:r>
        <w:t xml:space="preserve"> </w:t>
      </w:r>
      <w:r w:rsidRPr="009A3F43">
        <w:t>permitiendo mejoras en la </w:t>
      </w:r>
      <w:hyperlink r:id="rId34" w:tooltip="Interfaz de usuario" w:history="1">
        <w:r w:rsidRPr="009A3F43">
          <w:rPr>
            <w:rStyle w:val="Hyperlink"/>
          </w:rPr>
          <w:t>interfaz de usuario</w:t>
        </w:r>
      </w:hyperlink>
      <w:r w:rsidRPr="009A3F43">
        <w:t> y </w:t>
      </w:r>
      <w:hyperlink r:id="rId35" w:tooltip="Página web" w:history="1">
        <w:r w:rsidRPr="009A3F43">
          <w:rPr>
            <w:rStyle w:val="Hyperlink"/>
          </w:rPr>
          <w:t>páginas web</w:t>
        </w:r>
      </w:hyperlink>
      <w:r w:rsidRPr="009A3F43">
        <w:t> dinámicas​ aunque existe una forma de JavaScript del </w:t>
      </w:r>
      <w:hyperlink r:id="rId36" w:tooltip="Script del lado del servidor" w:history="1">
        <w:r w:rsidRPr="009A3F43">
          <w:rPr>
            <w:rStyle w:val="Hyperlink"/>
          </w:rPr>
          <w:t>lado del servidor</w:t>
        </w:r>
      </w:hyperlink>
      <w:r w:rsidRPr="009A3F43">
        <w:t>(Server-</w:t>
      </w:r>
      <w:proofErr w:type="spellStart"/>
      <w:r w:rsidRPr="009A3F43">
        <w:t>side</w:t>
      </w:r>
      <w:proofErr w:type="spellEnd"/>
      <w:r w:rsidRPr="009A3F43">
        <w:t xml:space="preserve"> JavaScript o SSJS). Su uso en </w:t>
      </w:r>
      <w:hyperlink r:id="rId37" w:tooltip="Aplicación informática" w:history="1">
        <w:r w:rsidRPr="009A3F43">
          <w:rPr>
            <w:rStyle w:val="Hyperlink"/>
          </w:rPr>
          <w:t>aplicaciones</w:t>
        </w:r>
      </w:hyperlink>
      <w:r w:rsidRPr="009A3F43">
        <w:t> externas a la </w:t>
      </w:r>
      <w:hyperlink r:id="rId38" w:tooltip="World Wide Web" w:history="1">
        <w:r w:rsidRPr="009A3F43">
          <w:rPr>
            <w:rStyle w:val="Hyperlink"/>
          </w:rPr>
          <w:t>web</w:t>
        </w:r>
      </w:hyperlink>
      <w:r w:rsidRPr="009A3F43">
        <w:t>, por ejemplo en documentos </w:t>
      </w:r>
      <w:hyperlink r:id="rId39" w:tooltip="PDF" w:history="1">
        <w:r w:rsidRPr="009A3F43">
          <w:rPr>
            <w:rStyle w:val="Hyperlink"/>
          </w:rPr>
          <w:t>PDF</w:t>
        </w:r>
      </w:hyperlink>
      <w:r w:rsidRPr="009A3F43">
        <w:t>, aplicaciones de escritorio (mayoritariamente </w:t>
      </w:r>
      <w:hyperlink r:id="rId40" w:tooltip="Widget" w:history="1">
        <w:proofErr w:type="spellStart"/>
        <w:r w:rsidRPr="009A3F43">
          <w:rPr>
            <w:rStyle w:val="Hyperlink"/>
          </w:rPr>
          <w:t>widgets</w:t>
        </w:r>
        <w:proofErr w:type="spellEnd"/>
      </w:hyperlink>
      <w:r w:rsidRPr="009A3F43">
        <w:t>) es también significativo.</w:t>
      </w:r>
      <w:bookmarkEnd w:id="40"/>
      <w:bookmarkEnd w:id="41"/>
    </w:p>
    <w:p w14:paraId="6A3E86F0" w14:textId="77777777" w:rsidR="001A2DEE" w:rsidRDefault="001A2DEE" w:rsidP="001757CA"/>
    <w:p w14:paraId="2E89E248" w14:textId="742A0CAE" w:rsidR="00E1467C" w:rsidRDefault="001B143F" w:rsidP="00E1467C">
      <w:pPr>
        <w:pStyle w:val="Heading3"/>
      </w:pPr>
      <w:bookmarkStart w:id="43" w:name="_Toc366756951"/>
      <w:r>
        <w:t>Socket</w:t>
      </w:r>
      <w:r w:rsidR="00E1467C">
        <w:t>.io</w:t>
      </w:r>
      <w:bookmarkEnd w:id="43"/>
    </w:p>
    <w:p w14:paraId="66BC0C77" w14:textId="77777777" w:rsidR="00E1467C" w:rsidRDefault="00E1467C" w:rsidP="001B143F"/>
    <w:p w14:paraId="5737200C" w14:textId="0FD722E3" w:rsidR="00E1467C" w:rsidRDefault="001B143F" w:rsidP="001B143F">
      <w:r>
        <w:t>Socket</w:t>
      </w:r>
      <w:r w:rsidR="00E1467C">
        <w:t xml:space="preserve">.io es una librería de JavaScript utilizada para aplicaciones web en tiempo real. Permite una comunicación bidireccional y en tiempo real  entre cliente y servidor.  </w:t>
      </w:r>
      <w:r>
        <w:t xml:space="preserve">Sockets.io está dividido en dos partes, </w:t>
      </w:r>
      <w:r w:rsidR="00E1467C">
        <w:t>una librería</w:t>
      </w:r>
      <w:r>
        <w:t xml:space="preserve"> del cliente</w:t>
      </w:r>
      <w:r w:rsidR="00E1467C">
        <w:t xml:space="preserve"> que se ejecuta en el navegador y </w:t>
      </w:r>
      <w:r>
        <w:t xml:space="preserve">una librería del servidor para Node.js. Ambas partes tienen prácticamente la misma API. Al igual que Node.js, Socket.io presenta una arquitectura orientada a eventos. </w:t>
      </w:r>
    </w:p>
    <w:p w14:paraId="1EB620C6" w14:textId="52821906" w:rsidR="00610E90" w:rsidRDefault="00610E90" w:rsidP="001B143F">
      <w:r>
        <w:t xml:space="preserve">Generalmente Socket.io utiliza el protocolo </w:t>
      </w:r>
      <w:proofErr w:type="spellStart"/>
      <w:r>
        <w:t>WebSocket</w:t>
      </w:r>
      <w:proofErr w:type="spellEnd"/>
      <w:r>
        <w:t>, y como opción alternativa utiliza el sondeo, pero siempre utiliza la misma interfaz.</w:t>
      </w:r>
    </w:p>
    <w:p w14:paraId="666ACF18" w14:textId="4187AD83" w:rsidR="000674E9" w:rsidRDefault="000674E9" w:rsidP="001B143F">
      <w:r>
        <w:t xml:space="preserve">Además de ofrecer la funcionalidad de </w:t>
      </w:r>
      <w:proofErr w:type="spellStart"/>
      <w:r>
        <w:t>WebSocket</w:t>
      </w:r>
      <w:proofErr w:type="spellEnd"/>
      <w:r>
        <w:t xml:space="preserve">, Socket.io es capaz de emitir mensajes a varios sockets, almacenar datos asociados a cada cliente y </w:t>
      </w:r>
      <w:r w:rsidR="00855C99">
        <w:t>E/S asíncrona.</w:t>
      </w:r>
    </w:p>
    <w:p w14:paraId="267ADD22" w14:textId="77777777" w:rsidR="00610E90" w:rsidRPr="00E1467C" w:rsidRDefault="00610E90" w:rsidP="001B143F"/>
    <w:p w14:paraId="17245229" w14:textId="0F8BFF14" w:rsidR="001757CA" w:rsidRPr="006E178F" w:rsidRDefault="006F676A" w:rsidP="0028735F">
      <w:pPr>
        <w:pStyle w:val="Heading3"/>
      </w:pPr>
      <w:bookmarkStart w:id="44" w:name="_Toc366756952"/>
      <w:r>
        <w:t xml:space="preserve">Papa </w:t>
      </w:r>
      <w:proofErr w:type="spellStart"/>
      <w:r>
        <w:t>Parse</w:t>
      </w:r>
      <w:bookmarkEnd w:id="44"/>
      <w:proofErr w:type="spellEnd"/>
    </w:p>
    <w:p w14:paraId="08C555BF" w14:textId="77777777" w:rsidR="006F676A" w:rsidRDefault="006F676A" w:rsidP="002D1E73"/>
    <w:p w14:paraId="7FD09C16" w14:textId="51715E92" w:rsidR="00D3409D" w:rsidRDefault="00D3409D" w:rsidP="00D3409D">
      <w:r>
        <w:t xml:space="preserve">Papa </w:t>
      </w:r>
      <w:proofErr w:type="spellStart"/>
      <w:r>
        <w:t>parse</w:t>
      </w:r>
      <w:proofErr w:type="spellEnd"/>
      <w:r>
        <w:t xml:space="preserve"> es un analizador sintáctico que convierte archivos de texto delimitados, principalmente archivos CSV, en estructuras de datos y viceversa. </w:t>
      </w:r>
      <w:r w:rsidRPr="00D3409D">
        <w:t xml:space="preserve">Papa </w:t>
      </w:r>
      <w:proofErr w:type="spellStart"/>
      <w:r w:rsidRPr="00D3409D">
        <w:t>Parse</w:t>
      </w:r>
      <w:proofErr w:type="spellEnd"/>
      <w:r w:rsidRPr="00D3409D">
        <w:t xml:space="preserve"> </w:t>
      </w:r>
      <w:r w:rsidR="00236396">
        <w:t xml:space="preserve">es el analizador más rápido en navegadores para JavaScript. Según la RFC 4180, Papa </w:t>
      </w:r>
      <w:proofErr w:type="spellStart"/>
      <w:r w:rsidR="00236396">
        <w:t>parse</w:t>
      </w:r>
      <w:proofErr w:type="spellEnd"/>
      <w:r w:rsidR="00236396">
        <w:t xml:space="preserve"> es el analizador sintáctico más fiable y </w:t>
      </w:r>
      <w:r w:rsidR="001A2EA4">
        <w:t xml:space="preserve">por lo tanto el más </w:t>
      </w:r>
      <w:r w:rsidR="00236396">
        <w:t>recomendable. Posee las siguientes características:</w:t>
      </w:r>
    </w:p>
    <w:p w14:paraId="7626AB25" w14:textId="57193064" w:rsidR="00236396" w:rsidRDefault="00236396" w:rsidP="002D1E73">
      <w:pPr>
        <w:pStyle w:val="ListParagraph"/>
        <w:numPr>
          <w:ilvl w:val="0"/>
          <w:numId w:val="20"/>
        </w:numPr>
      </w:pPr>
      <w:r>
        <w:t>Muy fácil de usar.</w:t>
      </w:r>
    </w:p>
    <w:p w14:paraId="7F257109" w14:textId="46257D2E" w:rsidR="00236396" w:rsidRDefault="00236396" w:rsidP="002D1E73">
      <w:pPr>
        <w:pStyle w:val="ListParagraph"/>
        <w:numPr>
          <w:ilvl w:val="0"/>
          <w:numId w:val="20"/>
        </w:numPr>
      </w:pPr>
      <w:proofErr w:type="spellStart"/>
      <w:r>
        <w:t>Parsea</w:t>
      </w:r>
      <w:proofErr w:type="spellEnd"/>
      <w:r>
        <w:t xml:space="preserve"> ficheros CSV en un entorno local o a través de la red directamente.</w:t>
      </w:r>
    </w:p>
    <w:p w14:paraId="6CA9B8DA" w14:textId="617B5E27" w:rsidR="00236396" w:rsidRDefault="00236396" w:rsidP="002D1E73">
      <w:pPr>
        <w:pStyle w:val="ListParagraph"/>
        <w:numPr>
          <w:ilvl w:val="0"/>
          <w:numId w:val="20"/>
        </w:numPr>
      </w:pPr>
      <w:r>
        <w:t>Transmite archivos de gran tamaño (incluso a través de HTTP).</w:t>
      </w:r>
    </w:p>
    <w:p w14:paraId="54D7F65A" w14:textId="528DEDA8" w:rsidR="00236396" w:rsidRDefault="00236396" w:rsidP="002D1E73">
      <w:pPr>
        <w:pStyle w:val="ListParagraph"/>
        <w:numPr>
          <w:ilvl w:val="0"/>
          <w:numId w:val="20"/>
        </w:numPr>
      </w:pPr>
      <w:r>
        <w:t>El análisis sintáctico con la conversión se realizan, además, de forma inversa(JSON a CSV).</w:t>
      </w:r>
    </w:p>
    <w:p w14:paraId="29E31B4D" w14:textId="3BCF8BAD" w:rsidR="00236396" w:rsidRDefault="00236396" w:rsidP="002D1E73">
      <w:pPr>
        <w:pStyle w:val="ListParagraph"/>
        <w:numPr>
          <w:ilvl w:val="0"/>
          <w:numId w:val="20"/>
        </w:numPr>
      </w:pPr>
      <w:r>
        <w:t>Detección automática de delimitadores.</w:t>
      </w:r>
    </w:p>
    <w:p w14:paraId="2EAD9629" w14:textId="0E225E67" w:rsidR="002D1E73" w:rsidRDefault="002D1E73" w:rsidP="002D1E73">
      <w:pPr>
        <w:pStyle w:val="ListParagraph"/>
        <w:numPr>
          <w:ilvl w:val="0"/>
          <w:numId w:val="20"/>
        </w:numPr>
      </w:pPr>
      <w:r>
        <w:t xml:space="preserve">Pausa, reanudación y anulación del </w:t>
      </w:r>
      <w:proofErr w:type="spellStart"/>
      <w:r>
        <w:t>parseo</w:t>
      </w:r>
      <w:proofErr w:type="spellEnd"/>
      <w:r>
        <w:t>.</w:t>
      </w:r>
    </w:p>
    <w:p w14:paraId="14961128" w14:textId="598A6E12" w:rsidR="002D1E73" w:rsidRDefault="002D1E73" w:rsidP="002D1E73">
      <w:pPr>
        <w:pStyle w:val="ListParagraph"/>
        <w:numPr>
          <w:ilvl w:val="0"/>
          <w:numId w:val="20"/>
        </w:numPr>
      </w:pPr>
      <w:r>
        <w:t xml:space="preserve">Papa </w:t>
      </w:r>
      <w:proofErr w:type="spellStart"/>
      <w:r>
        <w:t>parse</w:t>
      </w:r>
      <w:proofErr w:type="spellEnd"/>
      <w:r>
        <w:t xml:space="preserve"> no tiene dependencias. </w:t>
      </w:r>
    </w:p>
    <w:p w14:paraId="578C4705" w14:textId="39210D4C" w:rsidR="002D1E73" w:rsidRDefault="002D1E73" w:rsidP="002D1E73">
      <w:pPr>
        <w:pStyle w:val="ListParagraph"/>
        <w:numPr>
          <w:ilvl w:val="0"/>
          <w:numId w:val="20"/>
        </w:numPr>
        <w:rPr>
          <w:rFonts w:eastAsia="Times New Roman" w:cs="Times New Roman"/>
          <w:color w:val="24292E"/>
          <w:shd w:val="clear" w:color="auto" w:fill="FFFFFF"/>
        </w:rPr>
      </w:pPr>
      <w:r w:rsidRPr="002D1E73">
        <w:rPr>
          <w:rFonts w:eastAsia="Times New Roman" w:cs="Times New Roman"/>
          <w:color w:val="24292E"/>
          <w:shd w:val="clear" w:color="auto" w:fill="FFFFFF"/>
        </w:rPr>
        <w:t>Uno de los únicos analizadores que maneja correctamente los saltos de línea y las c</w:t>
      </w:r>
      <w:r>
        <w:rPr>
          <w:rFonts w:eastAsia="Times New Roman" w:cs="Times New Roman"/>
          <w:color w:val="24292E"/>
          <w:shd w:val="clear" w:color="auto" w:fill="FFFFFF"/>
        </w:rPr>
        <w:t>omillas.</w:t>
      </w:r>
    </w:p>
    <w:p w14:paraId="0268B2CB" w14:textId="6DB29E1F" w:rsidR="002D1E73" w:rsidRDefault="002D1E73"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Puede convertir números y booleanos a sus tipos.</w:t>
      </w:r>
    </w:p>
    <w:p w14:paraId="4423167D" w14:textId="738991AC" w:rsidR="00B443A1" w:rsidRDefault="00B443A1" w:rsidP="002D1E73">
      <w:pPr>
        <w:pStyle w:val="ListParagraph"/>
        <w:numPr>
          <w:ilvl w:val="0"/>
          <w:numId w:val="20"/>
        </w:numPr>
        <w:rPr>
          <w:rFonts w:eastAsia="Times New Roman" w:cs="Times New Roman"/>
          <w:color w:val="24292E"/>
          <w:shd w:val="clear" w:color="auto" w:fill="FFFFFF"/>
        </w:rPr>
      </w:pPr>
      <w:r>
        <w:rPr>
          <w:rFonts w:eastAsia="Times New Roman" w:cs="Times New Roman"/>
          <w:color w:val="24292E"/>
          <w:shd w:val="clear" w:color="auto" w:fill="FFFFFF"/>
        </w:rPr>
        <w:t>Soporte del encabezado de fila.</w:t>
      </w:r>
    </w:p>
    <w:p w14:paraId="7868F1B0" w14:textId="77777777" w:rsidR="002D1E73" w:rsidRDefault="002D1E73" w:rsidP="002D1E73">
      <w:pPr>
        <w:rPr>
          <w:rFonts w:eastAsia="Times New Roman" w:cs="Times New Roman"/>
          <w:color w:val="24292E"/>
          <w:shd w:val="clear" w:color="auto" w:fill="FFFFFF"/>
        </w:rPr>
      </w:pPr>
    </w:p>
    <w:p w14:paraId="7EAA0C35" w14:textId="5CA3540C" w:rsidR="002D1E73" w:rsidRDefault="002D1E73" w:rsidP="0028735F">
      <w:pPr>
        <w:pStyle w:val="Heading3"/>
        <w:rPr>
          <w:shd w:val="clear" w:color="auto" w:fill="FFFFFF"/>
        </w:rPr>
      </w:pPr>
      <w:bookmarkStart w:id="45" w:name="_Toc366756953"/>
      <w:r>
        <w:rPr>
          <w:shd w:val="clear" w:color="auto" w:fill="FFFFFF"/>
        </w:rPr>
        <w:lastRenderedPageBreak/>
        <w:t>Chart.js</w:t>
      </w:r>
      <w:bookmarkEnd w:id="45"/>
    </w:p>
    <w:p w14:paraId="38A3AB18" w14:textId="77777777" w:rsidR="0044069F" w:rsidRDefault="0044069F"/>
    <w:p w14:paraId="7E867D7E" w14:textId="77777777" w:rsidR="008A324D" w:rsidRDefault="0044069F">
      <w:pPr>
        <w:rPr>
          <w:ins w:id="46" w:author="Borja Gonzalez" w:date="2017-09-08T16:32:00Z"/>
        </w:rPr>
      </w:pPr>
      <w:r>
        <w:t xml:space="preserve">Chart.js es una plataforma de JavaScript que nos permite crear gráficos simples pero a la vez flexibles. </w:t>
      </w:r>
    </w:p>
    <w:p w14:paraId="667AD9C1" w14:textId="23EBCFEF" w:rsidR="001A2EA4" w:rsidRDefault="001A2EA4" w:rsidP="001A2EA4">
      <w:pPr>
        <w:pStyle w:val="ListParagraph"/>
        <w:numPr>
          <w:ilvl w:val="0"/>
          <w:numId w:val="20"/>
        </w:numPr>
      </w:pPr>
      <w:r>
        <w:t>A través del elemento &lt;</w:t>
      </w:r>
      <w:proofErr w:type="spellStart"/>
      <w:r>
        <w:t>canvas</w:t>
      </w:r>
      <w:proofErr w:type="spellEnd"/>
      <w:r>
        <w:t>&gt; se consiguen crear gráficos simples.</w:t>
      </w:r>
    </w:p>
    <w:p w14:paraId="3AE73587" w14:textId="42022C6F" w:rsidR="008A324D" w:rsidRDefault="0044069F" w:rsidP="0028735F">
      <w:pPr>
        <w:pStyle w:val="ListParagraph"/>
        <w:numPr>
          <w:ilvl w:val="0"/>
          <w:numId w:val="20"/>
        </w:numPr>
      </w:pPr>
      <w:r>
        <w:t xml:space="preserve">Con Chart.js podemos crear </w:t>
      </w:r>
      <w:r w:rsidR="008A324D">
        <w:t xml:space="preserve">hasta </w:t>
      </w:r>
      <w:r>
        <w:t>8 tipos de gráficos personalizables y con los que se puede interactuar.</w:t>
      </w:r>
    </w:p>
    <w:p w14:paraId="79F64D3C" w14:textId="77777777" w:rsidR="008A324D" w:rsidRDefault="0044069F" w:rsidP="0028735F">
      <w:pPr>
        <w:pStyle w:val="ListParagraph"/>
        <w:numPr>
          <w:ilvl w:val="0"/>
          <w:numId w:val="20"/>
        </w:numPr>
      </w:pPr>
      <w:r>
        <w:t xml:space="preserve"> Posee un gran rendimiento en todos los navegadores actuales (IE9+).</w:t>
      </w:r>
      <w:r w:rsidR="008A324D">
        <w:t xml:space="preserve"> </w:t>
      </w:r>
    </w:p>
    <w:p w14:paraId="7ECD8619" w14:textId="5124CD9F" w:rsidR="006E178F" w:rsidRDefault="006E178F" w:rsidP="0028735F">
      <w:pPr>
        <w:pStyle w:val="ListParagraph"/>
        <w:numPr>
          <w:ilvl w:val="0"/>
          <w:numId w:val="20"/>
        </w:numPr>
      </w:pPr>
      <w:r>
        <w:t xml:space="preserve">Redibuja los gráficos a la hora de ampliar o reducir sobre ellos para conseguir una escala perfecta de granularidad. </w:t>
      </w:r>
    </w:p>
    <w:p w14:paraId="79E791DB" w14:textId="78FDF739" w:rsidR="0044069F" w:rsidRPr="0028735F" w:rsidRDefault="008A324D" w:rsidP="0028735F">
      <w:pPr>
        <w:pStyle w:val="ListParagraph"/>
        <w:numPr>
          <w:ilvl w:val="0"/>
          <w:numId w:val="20"/>
        </w:numPr>
      </w:pPr>
      <w:r>
        <w:t xml:space="preserve">Chart.js funciona muy bien a la hora de visualizar los gráficos en navegadores de otros dispositivos como </w:t>
      </w:r>
      <w:proofErr w:type="spellStart"/>
      <w:r>
        <w:t>tablets</w:t>
      </w:r>
      <w:proofErr w:type="spellEnd"/>
      <w:r>
        <w:t xml:space="preserve"> y móviles </w:t>
      </w:r>
    </w:p>
    <w:p w14:paraId="0BF1239B" w14:textId="77777777" w:rsidR="006E178F" w:rsidRDefault="006E178F" w:rsidP="002D1E73"/>
    <w:p w14:paraId="3CEFB8CA" w14:textId="53910229" w:rsidR="006E178F" w:rsidRDefault="006E178F" w:rsidP="0028735F">
      <w:pPr>
        <w:pStyle w:val="Heading2"/>
      </w:pPr>
      <w:bookmarkStart w:id="47" w:name="_Toc366756954"/>
      <w:r>
        <w:t>Bases de Datos</w:t>
      </w:r>
      <w:bookmarkEnd w:id="47"/>
    </w:p>
    <w:p w14:paraId="5083C70D" w14:textId="77777777" w:rsidR="006E178F" w:rsidRDefault="006E178F"/>
    <w:p w14:paraId="7E79CEFA" w14:textId="77777777" w:rsidR="00DE077C" w:rsidRPr="00DE077C" w:rsidRDefault="00DE077C" w:rsidP="00DE077C">
      <w:r w:rsidRPr="00DE077C">
        <w:t>Una </w:t>
      </w:r>
      <w:r w:rsidRPr="00DE077C">
        <w:rPr>
          <w:b/>
          <w:bCs/>
        </w:rPr>
        <w:t>base de datos</w:t>
      </w:r>
      <w:r w:rsidRPr="00DE077C">
        <w:t> o </w:t>
      </w:r>
      <w:r w:rsidRPr="00DE077C">
        <w:rPr>
          <w:b/>
          <w:bCs/>
        </w:rPr>
        <w:t>banco de datos</w:t>
      </w:r>
      <w:r w:rsidRPr="00DE077C">
        <w:t>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41" w:tooltip="Informática" w:history="1">
        <w:r w:rsidRPr="00DE077C">
          <w:rPr>
            <w:rStyle w:val="Hyperlink"/>
          </w:rPr>
          <w:t>informática</w:t>
        </w:r>
      </w:hyperlink>
      <w:r w:rsidRPr="00DE077C">
        <w:t> y la </w:t>
      </w:r>
      <w:hyperlink r:id="rId42" w:tooltip="Electrónica" w:history="1">
        <w:r w:rsidRPr="00DE077C">
          <w:rPr>
            <w:rStyle w:val="Hyperlink"/>
          </w:rPr>
          <w:t>electrónica</w:t>
        </w:r>
      </w:hyperlink>
      <w:r w:rsidRPr="00DE077C">
        <w:t>, la mayoría de las bases de datos están en formato digital, siendo este un componente electrónico, por tanto se ha desarrollado y se ofrece un amplio rango de soluciones al problema del almacenamiento de datos.</w:t>
      </w:r>
    </w:p>
    <w:p w14:paraId="220652A5" w14:textId="34E68B2B" w:rsidR="00DE077C" w:rsidRPr="00DE077C" w:rsidRDefault="00DE077C" w:rsidP="00DE077C">
      <w:r w:rsidRPr="00DE077C">
        <w:t>Existen </w:t>
      </w:r>
      <w:hyperlink r:id="rId43" w:tooltip="Programa informático" w:history="1">
        <w:r w:rsidRPr="00DE077C">
          <w:rPr>
            <w:rStyle w:val="Hyperlink"/>
          </w:rPr>
          <w:t>programas</w:t>
        </w:r>
      </w:hyperlink>
      <w:r w:rsidRPr="00DE077C">
        <w:t> denominados </w:t>
      </w:r>
      <w:hyperlink r:id="rId44" w:tooltip="Sistema de gestión de bases de datos" w:history="1">
        <w:r w:rsidRPr="00DE077C">
          <w:rPr>
            <w:rStyle w:val="Hyperlink"/>
          </w:rPr>
          <w:t>sistemas gestores de bases de datos</w:t>
        </w:r>
      </w:hyperlink>
      <w:r w:rsidRPr="00DE077C">
        <w:t>, abreviado SGBD (del inglés </w:t>
      </w:r>
      <w:r w:rsidRPr="0028735F">
        <w:rPr>
          <w:i/>
          <w:iCs/>
          <w:lang w:val="en-GB"/>
        </w:rPr>
        <w:t>database management system</w:t>
      </w:r>
      <w:r w:rsidRPr="0028735F">
        <w:rPr>
          <w:lang w:val="en-GB"/>
        </w:rPr>
        <w:t> </w:t>
      </w:r>
      <w:r w:rsidRPr="00DE077C">
        <w:t>o DBMS), que permiten almacenar y posteriormente acceder a los datos de forma rápida y estructurada. Las propiedades de estos DBMS, así como su utilización y administración, se estudian dentro del ámbito de la informática.</w:t>
      </w:r>
    </w:p>
    <w:p w14:paraId="679D474D" w14:textId="74FF4AB5" w:rsidR="00DE077C" w:rsidRDefault="00DE077C" w:rsidP="00DE077C">
      <w:r w:rsidRPr="00DE077C">
        <w:t>Las aplicaciones más usuales son para la gestión de empresas e instituciones públicas; También son ampliamente utilizadas en entornos científicos con el objeto de almacenar la información experimental.</w:t>
      </w:r>
    </w:p>
    <w:p w14:paraId="2E6A3E38" w14:textId="00E1EFE7" w:rsidR="00DE077C" w:rsidRDefault="00263BFD" w:rsidP="00DE077C">
      <w:r>
        <w:rPr>
          <w:noProof/>
          <w:lang w:val="en-US"/>
        </w:rPr>
        <w:drawing>
          <wp:anchor distT="0" distB="0" distL="114300" distR="114300" simplePos="0" relativeHeight="251658240" behindDoc="0" locked="0" layoutInCell="1" allowOverlap="1" wp14:anchorId="03BAC060" wp14:editId="76BD24FD">
            <wp:simplePos x="0" y="0"/>
            <wp:positionH relativeFrom="column">
              <wp:posOffset>1485900</wp:posOffset>
            </wp:positionH>
            <wp:positionV relativeFrom="paragraph">
              <wp:posOffset>19050</wp:posOffset>
            </wp:positionV>
            <wp:extent cx="1790700" cy="2971800"/>
            <wp:effectExtent l="0" t="0" r="12700" b="0"/>
            <wp:wrapTight wrapText="bothSides">
              <wp:wrapPolygon edited="0">
                <wp:start x="0" y="0"/>
                <wp:lineTo x="0" y="21415"/>
                <wp:lineTo x="21447" y="2141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907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E1AAB5" w14:textId="4B6EAABF" w:rsidR="00DE077C" w:rsidRPr="00DE077C" w:rsidRDefault="00DE077C" w:rsidP="00DE077C"/>
    <w:p w14:paraId="6A7822E0" w14:textId="77777777" w:rsidR="006E178F" w:rsidRDefault="006E178F" w:rsidP="00DE077C"/>
    <w:p w14:paraId="41610087" w14:textId="77777777" w:rsidR="00DE077C" w:rsidRDefault="00DE077C" w:rsidP="00DE077C">
      <w:pPr>
        <w:pStyle w:val="Heading3"/>
      </w:pPr>
    </w:p>
    <w:p w14:paraId="415E1136" w14:textId="77777777" w:rsidR="00DE077C" w:rsidRDefault="00DE077C" w:rsidP="00DE077C">
      <w:pPr>
        <w:pStyle w:val="Heading3"/>
      </w:pPr>
    </w:p>
    <w:p w14:paraId="50C71A1C" w14:textId="77777777" w:rsidR="00DE077C" w:rsidRDefault="00DE077C" w:rsidP="00DE077C">
      <w:pPr>
        <w:pStyle w:val="Heading3"/>
      </w:pPr>
    </w:p>
    <w:p w14:paraId="014187AE" w14:textId="77777777" w:rsidR="00DE077C" w:rsidRDefault="00DE077C" w:rsidP="00DE077C">
      <w:pPr>
        <w:pStyle w:val="Heading3"/>
      </w:pPr>
    </w:p>
    <w:p w14:paraId="659DD0B3" w14:textId="77777777" w:rsidR="00263BFD" w:rsidRPr="00263BFD" w:rsidRDefault="00263BFD" w:rsidP="00263BFD">
      <w:pPr>
        <w:rPr>
          <w:ins w:id="48" w:author="Borja Gonzalez" w:date="2017-09-10T20:50:00Z"/>
        </w:rPr>
      </w:pPr>
    </w:p>
    <w:p w14:paraId="584A1A4D" w14:textId="77777777" w:rsidR="00263BFD" w:rsidRDefault="00263BFD" w:rsidP="00263BFD">
      <w:pPr>
        <w:rPr>
          <w:ins w:id="49" w:author="Borja Gonzalez" w:date="2017-09-10T20:50:00Z"/>
        </w:rPr>
      </w:pPr>
    </w:p>
    <w:p w14:paraId="2DDFE267" w14:textId="77777777" w:rsidR="00263BFD" w:rsidRDefault="00263BFD" w:rsidP="00263BFD">
      <w:pPr>
        <w:rPr>
          <w:ins w:id="50" w:author="Borja Gonzalez" w:date="2017-09-10T20:50:00Z"/>
        </w:rPr>
      </w:pPr>
    </w:p>
    <w:p w14:paraId="0FD37AD2" w14:textId="77777777" w:rsidR="00263BFD" w:rsidRPr="00263BFD" w:rsidRDefault="00263BFD" w:rsidP="00263BFD">
      <w:pPr>
        <w:rPr>
          <w:ins w:id="51" w:author="Borja Gonzalez" w:date="2017-09-10T20:50:00Z"/>
        </w:rPr>
      </w:pPr>
    </w:p>
    <w:p w14:paraId="76477541" w14:textId="77777777" w:rsidR="00DE077C" w:rsidRDefault="00DE077C" w:rsidP="00DE077C">
      <w:pPr>
        <w:pStyle w:val="Heading3"/>
      </w:pPr>
      <w:bookmarkStart w:id="52" w:name="_Toc366756955"/>
      <w:proofErr w:type="spellStart"/>
      <w:r>
        <w:lastRenderedPageBreak/>
        <w:t>SQLite</w:t>
      </w:r>
      <w:bookmarkEnd w:id="52"/>
      <w:proofErr w:type="spellEnd"/>
    </w:p>
    <w:p w14:paraId="09383402" w14:textId="77777777" w:rsidR="00E653AA" w:rsidRDefault="00E653AA" w:rsidP="00E653AA"/>
    <w:p w14:paraId="243204DB" w14:textId="7C43D1FF" w:rsidR="008854BA" w:rsidRPr="001A2EA4" w:rsidRDefault="008854BA" w:rsidP="008854BA">
      <w:proofErr w:type="spellStart"/>
      <w:r w:rsidRPr="00333F5F">
        <w:rPr>
          <w:bCs/>
        </w:rPr>
        <w:t>SQLite</w:t>
      </w:r>
      <w:proofErr w:type="spellEnd"/>
      <w:r w:rsidRPr="00CC6FD2">
        <w:t> es un sistema de gestión de </w:t>
      </w:r>
      <w:hyperlink r:id="rId46" w:tooltip="Base de datos relacional" w:history="1">
        <w:r w:rsidRPr="001A2EA4">
          <w:rPr>
            <w:rStyle w:val="Hyperlink"/>
            <w:color w:val="auto"/>
            <w:u w:val="none"/>
          </w:rPr>
          <w:t>bases de datos relacional</w:t>
        </w:r>
      </w:hyperlink>
      <w:r w:rsidRPr="001A2EA4">
        <w:t xml:space="preserve"> (DBMS)</w:t>
      </w:r>
      <w:ins w:id="53" w:author="Borja Gonzalez" w:date="2017-09-08T16:21:00Z">
        <w:r w:rsidR="00CC6FD2">
          <w:t>. É</w:t>
        </w:r>
      </w:ins>
      <w:ins w:id="54" w:author="Borja Gonzalez" w:date="2017-09-08T16:22:00Z">
        <w:r w:rsidR="00CC6FD2">
          <w:t>ste sistema es</w:t>
        </w:r>
      </w:ins>
      <w:r w:rsidRPr="00CC6FD2">
        <w:t> compatible con </w:t>
      </w:r>
      <w:hyperlink r:id="rId47" w:tooltip="ACID" w:history="1">
        <w:r w:rsidRPr="001A2EA4">
          <w:rPr>
            <w:rStyle w:val="Hyperlink"/>
            <w:color w:val="auto"/>
            <w:u w:val="none"/>
          </w:rPr>
          <w:t>ACID</w:t>
        </w:r>
      </w:hyperlink>
      <w:ins w:id="55" w:author="Borja Gonzalez" w:date="2017-09-08T16:22:00Z">
        <w:r w:rsidR="00CC6FD2">
          <w:t xml:space="preserve"> y está contenido en una </w:t>
        </w:r>
        <w:proofErr w:type="spellStart"/>
        <w:r w:rsidR="00CC6FD2">
          <w:t>bibloteca</w:t>
        </w:r>
        <w:proofErr w:type="spellEnd"/>
        <w:r w:rsidR="00CC6FD2">
          <w:t xml:space="preserve"> en C que se podr</w:t>
        </w:r>
      </w:ins>
      <w:ins w:id="56" w:author="Borja Gonzalez" w:date="2017-09-08T16:23:00Z">
        <w:r w:rsidR="00CC6FD2">
          <w:t>ía considerar pequeña para ciertos casos (275kiB)</w:t>
        </w:r>
      </w:ins>
      <w:r w:rsidRPr="00CC6FD2">
        <w:t>.</w:t>
      </w:r>
      <w:ins w:id="57" w:author="Borja Gonzalez" w:date="2017-09-08T16:23:00Z">
        <w:r w:rsidR="00CC6FD2">
          <w:t xml:space="preserve"> El problema del tamaño se ha resuelto en la reciente versi</w:t>
        </w:r>
      </w:ins>
      <w:ins w:id="58" w:author="Borja Gonzalez" w:date="2017-09-08T16:24:00Z">
        <w:r w:rsidR="00CC6FD2">
          <w:t>ón · del sistemas que permite bases de datos de hasta 2 Terabytes.</w:t>
        </w:r>
      </w:ins>
      <w:r w:rsidRPr="00CC6FD2">
        <w:t xml:space="preserve"> </w:t>
      </w:r>
      <w:proofErr w:type="spellStart"/>
      <w:r w:rsidRPr="00CC6FD2">
        <w:t>SQLite</w:t>
      </w:r>
      <w:proofErr w:type="spellEnd"/>
      <w:r w:rsidRPr="00CC6FD2">
        <w:t xml:space="preserve"> es un proyecto de </w:t>
      </w:r>
      <w:del w:id="59" w:author="Borja Gonzalez" w:date="2017-09-08T16:34:00Z">
        <w:r w:rsidRPr="001A2EA4" w:rsidDel="001A2EA4">
          <w:fldChar w:fldCharType="begin"/>
        </w:r>
        <w:r w:rsidRPr="001A2EA4" w:rsidDel="001A2EA4">
          <w:delInstrText xml:space="preserve"> HYPERLINK "https://es.wikipedia.org/wiki/Dominio_p%C3%BAblico" \o "Dominio público" </w:delInstrText>
        </w:r>
        <w:r w:rsidRPr="001A2EA4" w:rsidDel="001A2EA4">
          <w:fldChar w:fldCharType="separate"/>
        </w:r>
        <w:r w:rsidRPr="001A2EA4" w:rsidDel="001A2EA4">
          <w:rPr>
            <w:rStyle w:val="Hyperlink"/>
            <w:color w:val="auto"/>
            <w:u w:val="none"/>
          </w:rPr>
          <w:delText>dominio público</w:delText>
        </w:r>
        <w:r w:rsidRPr="001A2EA4" w:rsidDel="001A2EA4">
          <w:fldChar w:fldCharType="end"/>
        </w:r>
      </w:del>
      <w:ins w:id="60" w:author="Borja Gonzalez" w:date="2017-09-08T16:34:00Z">
        <w:r w:rsidR="001A2EA4" w:rsidRPr="001A2EA4">
          <w:fldChar w:fldCharType="begin"/>
        </w:r>
        <w:r w:rsidR="001A2EA4" w:rsidRPr="001A2EA4">
          <w:instrText xml:space="preserve"> HYPERLINK "https://es.wikipedia.org/wiki/Dominio_p%C3%BAblico" \o "Dominio público" </w:instrText>
        </w:r>
        <w:r w:rsidR="001A2EA4" w:rsidRPr="001A2EA4">
          <w:fldChar w:fldCharType="separate"/>
        </w:r>
        <w:r w:rsidR="001A2EA4">
          <w:rPr>
            <w:rStyle w:val="Hyperlink"/>
            <w:color w:val="auto"/>
            <w:u w:val="none"/>
          </w:rPr>
          <w:t>dominio público</w:t>
        </w:r>
        <w:r w:rsidR="001A2EA4" w:rsidRPr="001A2EA4">
          <w:fldChar w:fldCharType="end"/>
        </w:r>
      </w:ins>
      <w:r w:rsidRPr="001A2EA4">
        <w:t xml:space="preserve"> creado por </w:t>
      </w:r>
      <w:hyperlink r:id="rId48" w:tooltip="D. Richard Hipp (aún no redactado)" w:history="1">
        <w:r w:rsidRPr="001A2EA4">
          <w:rPr>
            <w:rStyle w:val="Hyperlink"/>
            <w:color w:val="auto"/>
            <w:u w:val="none"/>
          </w:rPr>
          <w:t xml:space="preserve">D. Richard </w:t>
        </w:r>
        <w:proofErr w:type="spellStart"/>
        <w:r w:rsidRPr="001A2EA4">
          <w:rPr>
            <w:rStyle w:val="Hyperlink"/>
            <w:color w:val="auto"/>
            <w:u w:val="none"/>
          </w:rPr>
          <w:t>Hipp</w:t>
        </w:r>
        <w:proofErr w:type="spellEnd"/>
      </w:hyperlink>
      <w:r w:rsidRPr="001A2EA4">
        <w:t>.</w:t>
      </w:r>
    </w:p>
    <w:p w14:paraId="2DF1021A" w14:textId="77777777" w:rsidR="008854BA" w:rsidRPr="00333F5F" w:rsidRDefault="008854BA" w:rsidP="008854BA">
      <w:r w:rsidRPr="006C174E">
        <w:t>A diferencia de los </w:t>
      </w:r>
      <w:r w:rsidRPr="007E178E">
        <w:fldChar w:fldCharType="begin"/>
      </w:r>
      <w:r w:rsidRPr="00333F5F">
        <w:instrText xml:space="preserve"> HYPERLINK "https://es.wikipedia.org/wiki/Sistema_de_gesti%C3%B3n_de_bases_de_datos" \o "Sistema de gestión de bases de datos" </w:instrText>
      </w:r>
      <w:r w:rsidRPr="007E178E">
        <w:rPr>
          <w:rPrChange w:id="61" w:author="Borja Gonzalez" w:date="2017-09-08T16:18:00Z">
            <w:rPr/>
          </w:rPrChange>
        </w:rPr>
        <w:fldChar w:fldCharType="separate"/>
      </w:r>
      <w:r w:rsidRPr="00333F5F">
        <w:rPr>
          <w:rStyle w:val="Hyperlink"/>
          <w:color w:val="auto"/>
          <w:u w:val="none"/>
          <w:rPrChange w:id="62" w:author="Borja Gonzalez" w:date="2017-09-08T16:18:00Z">
            <w:rPr>
              <w:rStyle w:val="Hyperlink"/>
            </w:rPr>
          </w:rPrChange>
        </w:rPr>
        <w:t>sistema de gestión de bases de datos</w:t>
      </w:r>
      <w:r w:rsidRPr="007E178E">
        <w:fldChar w:fldCharType="end"/>
      </w:r>
      <w:r w:rsidRPr="006C174E">
        <w:t xml:space="preserve"> cliente-servidor, el motor de </w:t>
      </w:r>
      <w:proofErr w:type="spellStart"/>
      <w:r w:rsidRPr="006C174E">
        <w:t>SQLite</w:t>
      </w:r>
      <w:proofErr w:type="spellEnd"/>
      <w:r w:rsidRPr="006C174E">
        <w:t xml:space="preserve"> no es un proceso independiente con el que el programa principal se comunica. En lugar de eso, la biblioteca </w:t>
      </w:r>
      <w:proofErr w:type="spellStart"/>
      <w:r w:rsidRPr="006C174E">
        <w:t>SQLite</w:t>
      </w:r>
      <w:proofErr w:type="spellEnd"/>
      <w:r w:rsidRPr="006C174E">
        <w:t xml:space="preserve"> se enlaza con el programa pasando a ser parte integral del mismo. El programa utiliza la funcionalidad de </w:t>
      </w:r>
      <w:proofErr w:type="spellStart"/>
      <w:r w:rsidRPr="006C174E">
        <w:t>SQLite</w:t>
      </w:r>
      <w:proofErr w:type="spellEnd"/>
      <w:r w:rsidRPr="006C174E">
        <w:t xml:space="preserve"> a través de llamadas simples a subrutinas y funciones. Esto reduce la latencia en el acceso a la base de datos, debido a que las llamadas a funciones son más eficientes que la comunicación entre procesos. El conjunto de la base de datos (definic</w:t>
      </w:r>
      <w:r w:rsidRPr="00333F5F">
        <w:t>iones, tablas, índices, y los propios datos), son guardados como un sólo fichero estándar en la máquina host. Este diseño simple se logra bloqueando todo el fichero de base de datos al principio de cada transacción.</w:t>
      </w:r>
    </w:p>
    <w:p w14:paraId="11EA704C" w14:textId="51707A94" w:rsidR="008854BA" w:rsidRPr="00333F5F" w:rsidRDefault="008854BA" w:rsidP="008854BA">
      <w:r w:rsidRPr="00333F5F">
        <w:t>En su versión 3, </w:t>
      </w:r>
      <w:ins w:id="63" w:author="Borja Gonzalez" w:date="2017-09-08T16:25:00Z">
        <w:r w:rsidR="00CC6FD2">
          <w:t xml:space="preserve">como hemos mencionado antes, </w:t>
        </w:r>
      </w:ins>
      <w:proofErr w:type="spellStart"/>
      <w:r w:rsidRPr="00CC6FD2">
        <w:rPr>
          <w:bCs/>
        </w:rPr>
        <w:t>SQLite</w:t>
      </w:r>
      <w:proofErr w:type="spellEnd"/>
      <w:r w:rsidRPr="00CC6FD2">
        <w:t> permite </w:t>
      </w:r>
      <w:r w:rsidR="00333F5F" w:rsidRPr="00333F5F">
        <w:t>bases de datos</w:t>
      </w:r>
      <w:r w:rsidRPr="00333F5F">
        <w:t> de hasta</w:t>
      </w:r>
      <w:ins w:id="64" w:author="Borja Gonzalez" w:date="2017-09-08T16:25:00Z">
        <w:r w:rsidR="00CC6FD2">
          <w:t xml:space="preserve"> 2 Terabytes </w:t>
        </w:r>
      </w:ins>
      <w:r w:rsidRPr="00CC6FD2">
        <w:t>de tamaño, y también permite la inclusión de campos tipo </w:t>
      </w:r>
      <w:ins w:id="65" w:author="Borja Gonzalez" w:date="2017-09-08T16:19:00Z">
        <w:r w:rsidR="00333F5F">
          <w:t>BLOB</w:t>
        </w:r>
      </w:ins>
    </w:p>
    <w:p w14:paraId="2275160A" w14:textId="77777777" w:rsidR="008854BA" w:rsidRPr="0040221C" w:rsidRDefault="008854BA" w:rsidP="00E653AA"/>
    <w:p w14:paraId="0ED3911F" w14:textId="1EABEB99" w:rsidR="00DE077C" w:rsidRDefault="008854BA" w:rsidP="008854BA">
      <w:pPr>
        <w:pStyle w:val="Heading3"/>
      </w:pPr>
      <w:bookmarkStart w:id="66" w:name="_Toc364792191"/>
      <w:bookmarkStart w:id="67" w:name="_Toc366229211"/>
      <w:bookmarkStart w:id="68" w:name="_Toc366756956"/>
      <w:r>
        <w:t>ACID</w:t>
      </w:r>
      <w:bookmarkEnd w:id="68"/>
    </w:p>
    <w:p w14:paraId="447A0C45" w14:textId="77777777" w:rsidR="008854BA" w:rsidRDefault="008854BA" w:rsidP="008854BA"/>
    <w:p w14:paraId="4C690FFC" w14:textId="77777777" w:rsidR="008854BA" w:rsidRPr="008854BA" w:rsidRDefault="008854BA" w:rsidP="008854BA">
      <w:r w:rsidRPr="008854BA">
        <w:t>En bases de datos se denomina </w:t>
      </w:r>
      <w:r w:rsidRPr="008854BA">
        <w:rPr>
          <w:b/>
          <w:bCs/>
        </w:rPr>
        <w:t>ACID</w:t>
      </w:r>
      <w:r w:rsidRPr="008854BA">
        <w:t> a las características de los parámetros que permiten clasificar las </w:t>
      </w:r>
      <w:hyperlink r:id="rId49" w:tooltip="Transacción de base de datos" w:history="1">
        <w:r w:rsidRPr="008854BA">
          <w:rPr>
            <w:rStyle w:val="Hyperlink"/>
          </w:rPr>
          <w:t>transacciones</w:t>
        </w:r>
      </w:hyperlink>
      <w:r w:rsidRPr="008854BA">
        <w:t> de los </w:t>
      </w:r>
      <w:hyperlink r:id="rId50" w:tooltip="SGBD" w:history="1">
        <w:r w:rsidRPr="008854BA">
          <w:rPr>
            <w:rStyle w:val="Hyperlink"/>
          </w:rPr>
          <w:t>sistemas de gestión de bases de datos</w:t>
        </w:r>
      </w:hyperlink>
      <w:r w:rsidRPr="008854BA">
        <w:t>. Cuando se dice que es </w:t>
      </w:r>
      <w:r w:rsidRPr="008854BA">
        <w:rPr>
          <w:i/>
          <w:iCs/>
        </w:rPr>
        <w:t xml:space="preserve">ACID </w:t>
      </w:r>
      <w:proofErr w:type="spellStart"/>
      <w:r w:rsidRPr="008854BA">
        <w:rPr>
          <w:i/>
          <w:iCs/>
        </w:rPr>
        <w:t>compliant</w:t>
      </w:r>
      <w:proofErr w:type="spellEnd"/>
      <w:r w:rsidRPr="008854BA">
        <w:t> se indica -en diversos grados- que éste permite realizar transacciones.</w:t>
      </w:r>
    </w:p>
    <w:p w14:paraId="759715B4" w14:textId="77777777" w:rsidR="008854BA" w:rsidRPr="008854BA" w:rsidRDefault="008854BA" w:rsidP="008854BA">
      <w:r w:rsidRPr="008854BA">
        <w:t>En concreto </w:t>
      </w:r>
      <w:r w:rsidRPr="008854BA">
        <w:rPr>
          <w:b/>
          <w:bCs/>
        </w:rPr>
        <w:t>ACID</w:t>
      </w:r>
      <w:r w:rsidRPr="008854BA">
        <w:t> es un acrónimo de </w:t>
      </w:r>
      <w:proofErr w:type="spellStart"/>
      <w:r w:rsidRPr="008854BA">
        <w:rPr>
          <w:b/>
          <w:bCs/>
        </w:rPr>
        <w:t>A</w:t>
      </w:r>
      <w:r w:rsidRPr="008854BA">
        <w:t>tomicity</w:t>
      </w:r>
      <w:proofErr w:type="spellEnd"/>
      <w:r w:rsidRPr="008854BA">
        <w:t>, </w:t>
      </w:r>
      <w:proofErr w:type="spellStart"/>
      <w:r w:rsidRPr="008854BA">
        <w:rPr>
          <w:b/>
          <w:bCs/>
        </w:rPr>
        <w:t>C</w:t>
      </w:r>
      <w:r w:rsidRPr="008854BA">
        <w:t>onsistency</w:t>
      </w:r>
      <w:proofErr w:type="spellEnd"/>
      <w:r w:rsidRPr="008854BA">
        <w:t>, </w:t>
      </w:r>
      <w:proofErr w:type="spellStart"/>
      <w:r w:rsidRPr="008854BA">
        <w:rPr>
          <w:b/>
          <w:bCs/>
        </w:rPr>
        <w:t>I</w:t>
      </w:r>
      <w:r w:rsidRPr="008854BA">
        <w:t>solation</w:t>
      </w:r>
      <w:proofErr w:type="spellEnd"/>
      <w:r w:rsidRPr="008854BA">
        <w:t xml:space="preserve"> and </w:t>
      </w:r>
      <w:proofErr w:type="spellStart"/>
      <w:r w:rsidRPr="008854BA">
        <w:rPr>
          <w:b/>
          <w:bCs/>
        </w:rPr>
        <w:t>D</w:t>
      </w:r>
      <w:r w:rsidRPr="008854BA">
        <w:t>urability</w:t>
      </w:r>
      <w:proofErr w:type="spellEnd"/>
      <w:r w:rsidRPr="008854BA">
        <w:t>: Atomicidad, Consistencia, Aislamiento y Durabilidad en español.</w:t>
      </w:r>
    </w:p>
    <w:p w14:paraId="1BF4FFDF" w14:textId="696AF756" w:rsidR="004E4A72" w:rsidRDefault="00F7781D" w:rsidP="004E4A72">
      <w:pPr>
        <w:pStyle w:val="ListParagraph"/>
        <w:numPr>
          <w:ilvl w:val="0"/>
          <w:numId w:val="20"/>
        </w:numPr>
      </w:pPr>
      <w:hyperlink r:id="rId51" w:tooltip="Atomicidad" w:history="1">
        <w:r w:rsidR="004E4A72" w:rsidRPr="004E4A72">
          <w:rPr>
            <w:rStyle w:val="Hyperlink"/>
            <w:b/>
            <w:bCs/>
          </w:rPr>
          <w:t>Atomicidad</w:t>
        </w:r>
      </w:hyperlink>
      <w:r w:rsidR="004E4A72" w:rsidRPr="004E4A72">
        <w:rPr>
          <w:b/>
          <w:bCs/>
        </w:rPr>
        <w:t>:</w:t>
      </w:r>
      <w:r w:rsidR="004E4A72" w:rsidRPr="004E4A72">
        <w:t> Si cuando una operación consiste en una serie de pasos, bien todos ellos se ejecutan o bien ninguno, es decir, las transacciones son completas.</w:t>
      </w:r>
    </w:p>
    <w:p w14:paraId="225655B5" w14:textId="1B60ED6E" w:rsidR="004E4A72" w:rsidRDefault="00F7781D" w:rsidP="004E4A72">
      <w:pPr>
        <w:pStyle w:val="ListParagraph"/>
        <w:numPr>
          <w:ilvl w:val="0"/>
          <w:numId w:val="20"/>
        </w:numPr>
      </w:pPr>
      <w:hyperlink r:id="rId52" w:tooltip="Consistencia de datos" w:history="1">
        <w:r w:rsidR="004E4A72" w:rsidRPr="004E4A72">
          <w:rPr>
            <w:rStyle w:val="Hyperlink"/>
            <w:b/>
            <w:bCs/>
          </w:rPr>
          <w:t>Consistencia</w:t>
        </w:r>
      </w:hyperlink>
      <w:r w:rsidR="004E4A72" w:rsidRPr="004E4A72">
        <w:rPr>
          <w:b/>
          <w:bCs/>
        </w:rPr>
        <w:t>:</w:t>
      </w:r>
      <w:r w:rsidR="004E4A72" w:rsidRPr="004E4A72">
        <w:t> (</w:t>
      </w:r>
      <w:r w:rsidR="004E4A72" w:rsidRPr="004E4A72">
        <w:rPr>
          <w:i/>
          <w:iCs/>
        </w:rPr>
        <w:t>Integridad</w:t>
      </w:r>
      <w:r w:rsidR="004E4A72" w:rsidRPr="004E4A72">
        <w:t>). Es la propiedad que asegura que sólo se empieza aquello que se puede acabar. Por lo tanto se ejecutan aquellas operaciones que no van a romper las reglas y directrices de </w:t>
      </w:r>
      <w:r w:rsidR="004E4A72" w:rsidRPr="004E4A72">
        <w:rPr>
          <w:i/>
          <w:iCs/>
        </w:rPr>
        <w:t>Integridad</w:t>
      </w:r>
      <w:r w:rsidR="004E4A72" w:rsidRPr="004E4A72">
        <w:t> de la base de datos. La propiedad de consistencia sostiene que cualquier transacción llevará a la base de datos desde un estado válido a otro también válido. "La Integridad de la Base de Datos nos permite asegurar que los datos son exactos y consistentes, es decir que estén siempre intactos, sean siempre los esperados y que de ninguna manera cambien ni se deformen. De esta manera podemos garantizar que la información que se presenta al usuario será siempre la misma."</w:t>
      </w:r>
    </w:p>
    <w:p w14:paraId="6522D858" w14:textId="3ED0DFAB" w:rsidR="004E4A72" w:rsidRDefault="00F7781D" w:rsidP="004E4A72">
      <w:pPr>
        <w:pStyle w:val="ListParagraph"/>
        <w:numPr>
          <w:ilvl w:val="0"/>
          <w:numId w:val="20"/>
        </w:numPr>
      </w:pPr>
      <w:hyperlink r:id="rId53" w:tooltip="Aislamiento (ACID)" w:history="1">
        <w:r w:rsidR="004E4A72" w:rsidRPr="004E4A72">
          <w:rPr>
            <w:rStyle w:val="Hyperlink"/>
            <w:b/>
            <w:bCs/>
          </w:rPr>
          <w:t>Aislamiento</w:t>
        </w:r>
      </w:hyperlink>
      <w:r w:rsidR="004E4A72" w:rsidRPr="004E4A72">
        <w:rPr>
          <w:b/>
          <w:bCs/>
        </w:rPr>
        <w:t>:</w:t>
      </w:r>
      <w:r w:rsidR="004E4A72" w:rsidRPr="004E4A72">
        <w:t xml:space="preserve"> Esta propiedad asegura que una operación no puede afectar a otras. Esto asegura que la realización de dos transacciones sobre la misma información sean independientes y no generen ningún tipo de error.  Esta propiedad define cómo y cuándo los cambios producidos por una operación </w:t>
      </w:r>
      <w:r w:rsidR="004E4A72" w:rsidRPr="004E4A72">
        <w:lastRenderedPageBreak/>
        <w:t xml:space="preserve">se hacen visibles para las demás operaciones concurrentes. El aislamiento puede alcanzarse en distintos niveles, siendo el parámetro esencial a la hora de seleccionar </w:t>
      </w:r>
      <w:proofErr w:type="spellStart"/>
      <w:r w:rsidR="004E4A72" w:rsidRPr="004E4A72">
        <w:t>SGBDs</w:t>
      </w:r>
      <w:proofErr w:type="spellEnd"/>
      <w:r w:rsidR="004E4A72" w:rsidRPr="004E4A72">
        <w:t>.</w:t>
      </w:r>
    </w:p>
    <w:p w14:paraId="543850B8" w14:textId="05841D3F" w:rsidR="004E4A72" w:rsidRPr="004E4A72" w:rsidRDefault="00F7781D" w:rsidP="004E4A72">
      <w:pPr>
        <w:pStyle w:val="ListParagraph"/>
        <w:numPr>
          <w:ilvl w:val="0"/>
          <w:numId w:val="20"/>
        </w:numPr>
      </w:pPr>
      <w:hyperlink r:id="rId54" w:tooltip="Datos persistentes" w:history="1">
        <w:r w:rsidR="004E4A72" w:rsidRPr="004E4A72">
          <w:rPr>
            <w:rStyle w:val="Hyperlink"/>
            <w:b/>
            <w:bCs/>
          </w:rPr>
          <w:t>Durabilidad</w:t>
        </w:r>
      </w:hyperlink>
      <w:r w:rsidR="004E4A72" w:rsidRPr="004E4A72">
        <w:rPr>
          <w:b/>
          <w:bCs/>
        </w:rPr>
        <w:t>:</w:t>
      </w:r>
      <w:r w:rsidR="004E4A72" w:rsidRPr="004E4A72">
        <w:t> (</w:t>
      </w:r>
      <w:r w:rsidR="004E4A72" w:rsidRPr="004E4A72">
        <w:rPr>
          <w:i/>
          <w:iCs/>
        </w:rPr>
        <w:t>Persistencia</w:t>
      </w:r>
      <w:r w:rsidR="004E4A72" w:rsidRPr="004E4A72">
        <w:t>). Esta propiedad asegura que una vez realizada la operación, ésta persistirá y no se podrá deshacer aunque falle el sistema y que de esta forma los datos sobrevivan de alguna manera.</w:t>
      </w:r>
    </w:p>
    <w:p w14:paraId="07B300B7" w14:textId="3862B24F" w:rsidR="00DE077C" w:rsidRDefault="004E4A72" w:rsidP="0028735F">
      <w:r w:rsidRPr="004E4A72">
        <w:t>Cumpliendo estos 4 requisitos un sistema gestor de bases de datos puede ser considerado </w:t>
      </w:r>
      <w:r w:rsidRPr="004E4A72">
        <w:rPr>
          <w:i/>
          <w:iCs/>
        </w:rPr>
        <w:t xml:space="preserve">ACID </w:t>
      </w:r>
      <w:proofErr w:type="spellStart"/>
      <w:r w:rsidRPr="004E4A72">
        <w:rPr>
          <w:i/>
          <w:iCs/>
        </w:rPr>
        <w:t>Compliant</w:t>
      </w:r>
      <w:proofErr w:type="spellEnd"/>
      <w:r w:rsidRPr="004E4A72">
        <w:t>.</w:t>
      </w:r>
    </w:p>
    <w:p w14:paraId="3D5F51EC" w14:textId="77777777" w:rsidR="004E4A72" w:rsidRDefault="004E4A72" w:rsidP="00333F5F"/>
    <w:p w14:paraId="243BC8FB" w14:textId="77777777" w:rsidR="004E4A72" w:rsidRDefault="004E4A72" w:rsidP="00333F5F"/>
    <w:p w14:paraId="2499FFEE" w14:textId="4EDEE9AD" w:rsidR="004E4A72" w:rsidRDefault="00C74956" w:rsidP="004407E6">
      <w:pPr>
        <w:pStyle w:val="Heading2"/>
      </w:pPr>
      <w:bookmarkStart w:id="69" w:name="_Toc366756957"/>
      <w:r>
        <w:t>Sensor Inercial</w:t>
      </w:r>
      <w:bookmarkEnd w:id="69"/>
      <w:r w:rsidR="00734C62">
        <w:t xml:space="preserve"> - IMU</w:t>
      </w:r>
    </w:p>
    <w:p w14:paraId="7556B381" w14:textId="77777777" w:rsidR="004407E6" w:rsidRDefault="004407E6" w:rsidP="004407E6"/>
    <w:p w14:paraId="58B77115" w14:textId="0D8945C1" w:rsidR="00734C62" w:rsidRPr="004407E6" w:rsidRDefault="00793476" w:rsidP="004407E6">
      <w:r>
        <w:t>Mediante el uso combinado de acelerómetros y gir</w:t>
      </w:r>
      <w:r w:rsidR="00BE44C3">
        <w:t>o</w:t>
      </w:r>
      <w:r>
        <w:t>scop</w:t>
      </w:r>
      <w:r w:rsidR="00BE44C3">
        <w:t>i</w:t>
      </w:r>
      <w:r>
        <w:t xml:space="preserve">os, hay ciertos aparatos electrónicos que miden y dan información acerca de la velocidad, </w:t>
      </w:r>
      <w:r w:rsidR="00487522">
        <w:t>orientación y fuerzas gravitacionales de un objeto en movimiento.</w:t>
      </w:r>
      <w:r>
        <w:rPr>
          <w:vanish/>
        </w:rPr>
        <w:t>orie﷽﷽﷽﷽﷽﷽iñon locidaddratos electrometros rticular tera</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14:paraId="3590ACDF" w14:textId="437392D3" w:rsidR="00C74956" w:rsidRDefault="004407E6" w:rsidP="004407E6">
      <w:pPr>
        <w:pStyle w:val="Heading3"/>
      </w:pPr>
      <w:bookmarkStart w:id="70" w:name="_Toc366756958"/>
      <w:proofErr w:type="spellStart"/>
      <w:r>
        <w:t>Werium</w:t>
      </w:r>
      <w:proofErr w:type="spellEnd"/>
      <w:r>
        <w:t xml:space="preserve"> Basic Pro</w:t>
      </w:r>
      <w:bookmarkEnd w:id="70"/>
    </w:p>
    <w:p w14:paraId="14027168" w14:textId="77777777" w:rsidR="004407E6" w:rsidRDefault="004407E6" w:rsidP="00793476"/>
    <w:p w14:paraId="107EA9F2" w14:textId="39A38553" w:rsidR="003F677A" w:rsidRDefault="004407E6" w:rsidP="003F677A">
      <w:r>
        <w:t>Basic Pro es una herramienta que se ha diseñado para facilitar el trabajo de los terapeutas.</w:t>
      </w:r>
      <w:r w:rsidR="003F677A">
        <w:t xml:space="preserve"> Es un sistema muy preciso a la hora de medir el rango de movimiento articular cervical. </w:t>
      </w:r>
      <w:r w:rsidR="003F677A" w:rsidRPr="003F677A">
        <w:t> Captura los movimientos en los planos de flexo extensión, inclinaciones laterales y rotación</w:t>
      </w:r>
      <w:r w:rsidR="00BE44C3">
        <w:t>.</w:t>
      </w:r>
    </w:p>
    <w:p w14:paraId="28FC3A72" w14:textId="1FB4E4FF" w:rsidR="00BE44C3" w:rsidRDefault="00BE44C3" w:rsidP="003F677A">
      <w:r>
        <w:t>Está compuesto por tres giroscopios y tres acelerómetros que a su vez integran un reloj que permite asociar valores temporales a las medidas. Éste tipo de herramienta implementa tres ejes ortogonales que referencian a los sensores y así se puede asignar a cada eje un acelerómetro y un giroscopio. La información que proporciona un IMU es la velocidad angular y la aceleración lineal en cada eje, asociada a los valores temporales.</w:t>
      </w:r>
    </w:p>
    <w:p w14:paraId="1A315E3E" w14:textId="5F1A63D0" w:rsidR="004407E6" w:rsidRDefault="009B590A" w:rsidP="00793476">
      <w:r>
        <w:rPr>
          <w:rFonts w:ascii="Times" w:hAnsi="Times" w:cs="Times"/>
          <w:noProof/>
          <w:color w:val="000000"/>
          <w:lang w:val="en-US"/>
        </w:rPr>
        <w:drawing>
          <wp:anchor distT="0" distB="0" distL="114300" distR="114300" simplePos="0" relativeHeight="251659264" behindDoc="0" locked="0" layoutInCell="1" allowOverlap="1" wp14:anchorId="5027A8D0" wp14:editId="12740672">
            <wp:simplePos x="0" y="0"/>
            <wp:positionH relativeFrom="column">
              <wp:posOffset>1143000</wp:posOffset>
            </wp:positionH>
            <wp:positionV relativeFrom="paragraph">
              <wp:posOffset>149225</wp:posOffset>
            </wp:positionV>
            <wp:extent cx="2349500" cy="1892300"/>
            <wp:effectExtent l="0" t="0" r="12700" b="1270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49500" cy="1892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655172" w14:textId="30B9B325" w:rsidR="009B590A" w:rsidRDefault="009B590A" w:rsidP="009B590A">
      <w:pPr>
        <w:widowControl w:val="0"/>
        <w:autoSpaceDE w:val="0"/>
        <w:autoSpaceDN w:val="0"/>
        <w:adjustRightInd w:val="0"/>
        <w:spacing w:line="280" w:lineRule="atLeast"/>
        <w:rPr>
          <w:rFonts w:ascii="Times" w:hAnsi="Times" w:cs="Times"/>
          <w:color w:val="000000"/>
          <w:lang w:val="en-US"/>
        </w:rPr>
      </w:pPr>
      <w:r>
        <w:rPr>
          <w:rFonts w:ascii="Times" w:hAnsi="Times" w:cs="Times"/>
          <w:color w:val="000000"/>
          <w:lang w:val="en-US"/>
        </w:rPr>
        <w:t xml:space="preserve"> </w:t>
      </w:r>
    </w:p>
    <w:p w14:paraId="3CC559EE" w14:textId="00F23219" w:rsidR="009B590A" w:rsidRDefault="009B590A" w:rsidP="00793476"/>
    <w:p w14:paraId="57FEA122" w14:textId="77777777" w:rsidR="009B590A" w:rsidRPr="009B590A" w:rsidRDefault="009B590A" w:rsidP="009B590A"/>
    <w:p w14:paraId="4EF22997" w14:textId="77777777" w:rsidR="009B590A" w:rsidRPr="009B590A" w:rsidRDefault="009B590A" w:rsidP="009B590A"/>
    <w:p w14:paraId="184E6D2A" w14:textId="77777777" w:rsidR="009B590A" w:rsidRPr="009B590A" w:rsidRDefault="009B590A" w:rsidP="009B590A">
      <w:pPr>
        <w:rPr>
          <w:rPrChange w:id="71" w:author="Borja Gonzalez" w:date="2017-09-11T19:54:00Z">
            <w:rPr/>
          </w:rPrChange>
        </w:rPr>
        <w:pPrChange w:id="72" w:author="Borja Gonzalez" w:date="2017-09-11T19:54:00Z">
          <w:pPr/>
        </w:pPrChange>
      </w:pPr>
    </w:p>
    <w:p w14:paraId="132309B6" w14:textId="77777777" w:rsidR="009B590A" w:rsidRPr="009B590A" w:rsidRDefault="009B590A" w:rsidP="009B590A"/>
    <w:p w14:paraId="04920A34" w14:textId="77777777" w:rsidR="009B590A" w:rsidRPr="009B590A" w:rsidRDefault="009B590A" w:rsidP="009B590A">
      <w:pPr>
        <w:rPr>
          <w:rPrChange w:id="73" w:author="Borja Gonzalez" w:date="2017-09-11T19:54:00Z">
            <w:rPr/>
          </w:rPrChange>
        </w:rPr>
        <w:pPrChange w:id="74" w:author="Borja Gonzalez" w:date="2017-09-11T19:54:00Z">
          <w:pPr/>
        </w:pPrChange>
      </w:pPr>
    </w:p>
    <w:p w14:paraId="59275503" w14:textId="77777777" w:rsidR="009B590A" w:rsidRPr="009B590A" w:rsidRDefault="009B590A" w:rsidP="009B590A"/>
    <w:p w14:paraId="5C9F58C1" w14:textId="77777777" w:rsidR="009B590A" w:rsidRPr="009B590A" w:rsidRDefault="009B590A" w:rsidP="009B590A">
      <w:pPr>
        <w:rPr>
          <w:rPrChange w:id="75" w:author="Borja Gonzalez" w:date="2017-09-11T19:54:00Z">
            <w:rPr/>
          </w:rPrChange>
        </w:rPr>
        <w:pPrChange w:id="76" w:author="Borja Gonzalez" w:date="2017-09-11T19:54:00Z">
          <w:pPr/>
        </w:pPrChange>
      </w:pPr>
    </w:p>
    <w:p w14:paraId="31AA4B93" w14:textId="77777777" w:rsidR="009B590A" w:rsidRPr="009B590A" w:rsidRDefault="009B590A" w:rsidP="009B590A"/>
    <w:p w14:paraId="66789CC8" w14:textId="6D2201AB" w:rsidR="009B590A" w:rsidRDefault="009B590A" w:rsidP="009B590A"/>
    <w:p w14:paraId="4CA6F0F6" w14:textId="355E9E36" w:rsidR="004407E6" w:rsidRPr="009B590A" w:rsidRDefault="009B590A" w:rsidP="009B590A">
      <w:pPr>
        <w:tabs>
          <w:tab w:val="left" w:pos="2820"/>
        </w:tabs>
      </w:pPr>
      <w:r>
        <w:t xml:space="preserve">                                           Sensor inercial </w:t>
      </w:r>
      <w:proofErr w:type="spellStart"/>
      <w:r>
        <w:t>Werium</w:t>
      </w:r>
      <w:proofErr w:type="spellEnd"/>
    </w:p>
    <w:p w14:paraId="09E85AD5" w14:textId="77777777" w:rsidR="009B590A" w:rsidRPr="009B590A" w:rsidRDefault="009B590A" w:rsidP="009B590A">
      <w:pPr>
        <w:rPr>
          <w:ins w:id="77" w:author="Borja Gonzalez" w:date="2017-09-11T19:55:00Z"/>
        </w:rPr>
      </w:pPr>
      <w:bookmarkStart w:id="78" w:name="_Toc366756959"/>
      <w:bookmarkStart w:id="79" w:name="_GoBack"/>
    </w:p>
    <w:bookmarkEnd w:id="79"/>
    <w:p w14:paraId="703BDB27" w14:textId="77777777" w:rsidR="00D51A6F" w:rsidRPr="0040221C" w:rsidRDefault="00D51A6F" w:rsidP="00D51A6F">
      <w:pPr>
        <w:pStyle w:val="Heading1"/>
      </w:pPr>
      <w:r w:rsidRPr="0040221C">
        <w:lastRenderedPageBreak/>
        <w:t>Diseño</w:t>
      </w:r>
      <w:bookmarkEnd w:id="66"/>
      <w:bookmarkEnd w:id="67"/>
      <w:bookmarkEnd w:id="78"/>
    </w:p>
    <w:p w14:paraId="4E3FA4B6" w14:textId="77777777" w:rsidR="004B1503" w:rsidRPr="0040221C" w:rsidRDefault="004B1503" w:rsidP="004B1503"/>
    <w:p w14:paraId="1FB6C932" w14:textId="37A6C45B" w:rsidR="004B1503" w:rsidRPr="0040221C" w:rsidRDefault="004B1503" w:rsidP="004B1503">
      <w:r w:rsidRPr="0040221C">
        <w:t>En este capítulo se intenta analizar en profundidad el problema que se pretende resolver, intentando abarcar la mayor cantidad de información posible y estudiando los principales aspectos que habrían de cubrirse en el desarrollo del proyecto. En este punto deberían surgir las características principales del sistema a desarrollar, por lo que se establecen también los casos de uso que deber</w:t>
      </w:r>
      <w:ins w:id="80" w:author="Rodrigo García" w:date="2017-09-07T08:44:00Z">
        <w:r w:rsidR="00E5539D">
          <w:t>á</w:t>
        </w:r>
      </w:ins>
      <w:r w:rsidRPr="0040221C">
        <w:t xml:space="preserve"> poder efectuar el sistema resultado del proyecto para cumplir los requisitos que se establezcan. </w:t>
      </w:r>
    </w:p>
    <w:p w14:paraId="5A7B39EE" w14:textId="77777777" w:rsidR="004B1503" w:rsidRPr="0040221C" w:rsidRDefault="004B1503" w:rsidP="004B1503"/>
    <w:p w14:paraId="435348A6" w14:textId="77777777" w:rsidR="00D51A6F" w:rsidRPr="0040221C" w:rsidRDefault="00D51A6F" w:rsidP="00D51A6F">
      <w:pPr>
        <w:pStyle w:val="Heading2"/>
      </w:pPr>
      <w:bookmarkStart w:id="81" w:name="_Toc364792192"/>
      <w:bookmarkStart w:id="82" w:name="_Toc366229212"/>
      <w:bookmarkStart w:id="83" w:name="_Toc366756960"/>
      <w:r w:rsidRPr="0040221C">
        <w:t>Descripción del problema</w:t>
      </w:r>
      <w:bookmarkEnd w:id="81"/>
      <w:bookmarkEnd w:id="82"/>
      <w:bookmarkEnd w:id="83"/>
      <w:r w:rsidRPr="0040221C">
        <w:t xml:space="preserve"> </w:t>
      </w:r>
    </w:p>
    <w:p w14:paraId="05777571" w14:textId="77777777" w:rsidR="004B1503" w:rsidRPr="0040221C" w:rsidRDefault="004B1503" w:rsidP="004B1503"/>
    <w:p w14:paraId="5A21A5D9" w14:textId="51D2788C" w:rsidR="004B7341" w:rsidRPr="0040221C" w:rsidRDefault="004B1503" w:rsidP="004B7341">
      <w:r w:rsidRPr="0040221C">
        <w:t xml:space="preserve">El objetivo principal es construir una </w:t>
      </w:r>
      <w:commentRangeStart w:id="84"/>
      <w:r w:rsidRPr="0040221C">
        <w:t xml:space="preserve">aplicación web </w:t>
      </w:r>
      <w:commentRangeEnd w:id="84"/>
      <w:r w:rsidR="00E5539D">
        <w:rPr>
          <w:rStyle w:val="CommentReference"/>
        </w:rPr>
        <w:commentReference w:id="84"/>
      </w:r>
      <w:ins w:id="85" w:author="Borja Gonzalez" w:date="2017-09-07T11:57:00Z">
        <w:r w:rsidR="0059382A">
          <w:t>con una base de datos asociada</w:t>
        </w:r>
      </w:ins>
      <w:ins w:id="86" w:author="Borja Gonzalez" w:date="2017-09-07T11:58:00Z">
        <w:r w:rsidR="0059382A">
          <w:t xml:space="preserve"> para el seguimiento de pacientes con problemas de movilidad cervical. Esta aplicación web </w:t>
        </w:r>
      </w:ins>
      <w:del w:id="87" w:author="Borja Gonzalez" w:date="2017-09-07T11:58:00Z">
        <w:r w:rsidRPr="0040221C" w:rsidDel="0059382A">
          <w:delText xml:space="preserve">que </w:delText>
        </w:r>
      </w:del>
      <w:r w:rsidRPr="0040221C">
        <w:t>permit</w:t>
      </w:r>
      <w:ins w:id="88" w:author="Borja Gonzalez" w:date="2017-09-07T11:58:00Z">
        <w:r w:rsidR="0059382A">
          <w:t>irá</w:t>
        </w:r>
      </w:ins>
      <w:del w:id="89" w:author="Borja Gonzalez" w:date="2017-09-07T11:58:00Z">
        <w:r w:rsidRPr="0040221C" w:rsidDel="0059382A">
          <w:delText>a</w:delText>
        </w:r>
      </w:del>
      <w:r w:rsidRPr="0040221C">
        <w:t xml:space="preserve"> el acceso de uno o más usuarios o clientes, y que estos pue</w:t>
      </w:r>
      <w:r w:rsidR="009F3C87" w:rsidRPr="0040221C">
        <w:t>dan trabajar con la base de datos obteniendo información de los pacientes</w:t>
      </w:r>
      <w:r w:rsidR="004B7341" w:rsidRPr="0040221C">
        <w:t xml:space="preserve">. </w:t>
      </w:r>
      <w:ins w:id="90" w:author="Borja Gonzalez" w:date="2017-09-07T12:00:00Z">
        <w:r w:rsidR="0059382A">
          <w:t>Para describir el problema en cuestión voy a seguir un proceso que se divide en varios apartados.</w:t>
        </w:r>
      </w:ins>
      <w:commentRangeStart w:id="91"/>
      <w:del w:id="92" w:author="Borja Gonzalez" w:date="2017-09-07T12:01:00Z">
        <w:r w:rsidR="004B7341" w:rsidRPr="0040221C" w:rsidDel="0059382A">
          <w:delText xml:space="preserve">El problema se podría dividir </w:delText>
        </w:r>
        <w:commentRangeEnd w:id="91"/>
        <w:r w:rsidR="00E5539D" w:rsidDel="0059382A">
          <w:rPr>
            <w:rStyle w:val="CommentReference"/>
          </w:rPr>
          <w:commentReference w:id="91"/>
        </w:r>
        <w:r w:rsidR="004B7341" w:rsidRPr="0040221C" w:rsidDel="0059382A">
          <w:delText>en varios apartados,</w:delText>
        </w:r>
      </w:del>
      <w:r w:rsidR="004B7341" w:rsidRPr="0040221C">
        <w:t xml:space="preserve"> </w:t>
      </w:r>
      <w:ins w:id="93" w:author="Borja Gonzalez" w:date="2017-09-07T12:02:00Z">
        <w:r w:rsidR="0059382A">
          <w:t xml:space="preserve">Empezaré con el </w:t>
        </w:r>
      </w:ins>
      <w:r w:rsidR="004B7341" w:rsidRPr="0040221C">
        <w:t xml:space="preserve">diseño de la arquitectura del sistema para satisfacer las necesidades descritas previamente, </w:t>
      </w:r>
      <w:ins w:id="94" w:author="Borja Gonzalez" w:date="2017-09-07T12:02:00Z">
        <w:r w:rsidR="0059382A">
          <w:t xml:space="preserve">seguiré con la </w:t>
        </w:r>
      </w:ins>
      <w:r w:rsidR="004B7341" w:rsidRPr="0040221C">
        <w:t>implementación de dicho sistema,</w:t>
      </w:r>
      <w:ins w:id="95" w:author="Borja Gonzalez" w:date="2017-09-07T12:02:00Z">
        <w:r w:rsidR="0059382A">
          <w:t xml:space="preserve"> y terminaré</w:t>
        </w:r>
      </w:ins>
      <w:ins w:id="96" w:author="Borja Gonzalez" w:date="2017-09-07T12:03:00Z">
        <w:r w:rsidR="0059382A">
          <w:t xml:space="preserve"> describiendo el</w:t>
        </w:r>
      </w:ins>
      <w:r w:rsidR="004B7341" w:rsidRPr="0040221C">
        <w:t xml:space="preserve"> despliegue de las aplicaciones y pruebas. </w:t>
      </w:r>
    </w:p>
    <w:p w14:paraId="52E120E7" w14:textId="29249510" w:rsidR="004B1503" w:rsidRPr="0040221C" w:rsidRDefault="004B1503" w:rsidP="004B1503"/>
    <w:p w14:paraId="6D16EE48" w14:textId="77777777" w:rsidR="00D51A6F" w:rsidRPr="0040221C" w:rsidRDefault="00D51A6F" w:rsidP="00D51A6F">
      <w:pPr>
        <w:pStyle w:val="Heading2"/>
      </w:pPr>
      <w:bookmarkStart w:id="97" w:name="_Toc364792193"/>
      <w:bookmarkStart w:id="98" w:name="_Toc366229213"/>
      <w:bookmarkStart w:id="99" w:name="_Toc366756961"/>
      <w:r w:rsidRPr="0040221C">
        <w:t>Requisitos</w:t>
      </w:r>
      <w:bookmarkEnd w:id="97"/>
      <w:bookmarkEnd w:id="98"/>
      <w:bookmarkEnd w:id="99"/>
    </w:p>
    <w:p w14:paraId="0C9B50DD" w14:textId="2F633727" w:rsidR="0040221C" w:rsidRPr="0040221C" w:rsidRDefault="0040221C" w:rsidP="0040221C">
      <w:r w:rsidRPr="0040221C">
        <w:t xml:space="preserve">La fase de análisis incluye el estudio y la definición de los requisitos del sistema. Los requisitos </w:t>
      </w:r>
      <w:r>
        <w:t>d</w:t>
      </w:r>
      <w:r w:rsidRPr="0040221C">
        <w:t xml:space="preserve">efinen en detalle los servicios que el sistema debería poder ofrecer, identificando las restricciones y características de este. </w:t>
      </w:r>
    </w:p>
    <w:p w14:paraId="22E80024" w14:textId="77777777" w:rsidR="0040221C" w:rsidRPr="0040221C" w:rsidRDefault="0040221C" w:rsidP="0040221C"/>
    <w:p w14:paraId="402F9061" w14:textId="7BC2B925" w:rsidR="009F3C87" w:rsidRDefault="009F3C87" w:rsidP="009F3C87">
      <w:pPr>
        <w:pStyle w:val="Heading3"/>
      </w:pPr>
      <w:bookmarkStart w:id="100" w:name="_Toc366229214"/>
      <w:bookmarkStart w:id="101" w:name="_Toc366756962"/>
      <w:r w:rsidRPr="0040221C">
        <w:t>Requisitos Funcionales</w:t>
      </w:r>
      <w:bookmarkEnd w:id="100"/>
      <w:bookmarkEnd w:id="101"/>
    </w:p>
    <w:p w14:paraId="567C1423" w14:textId="77777777" w:rsidR="0040221C" w:rsidRDefault="0040221C" w:rsidP="0040221C"/>
    <w:p w14:paraId="36BD8646" w14:textId="348F6622" w:rsidR="0040221C" w:rsidRDefault="0040221C" w:rsidP="0040221C">
      <w:r>
        <w:t>RF</w:t>
      </w:r>
      <w:ins w:id="102" w:author="Borja Gonzalez" w:date="2017-09-07T12:08:00Z">
        <w:r w:rsidR="00F54A8E">
          <w:t>1</w:t>
        </w:r>
      </w:ins>
      <w:r>
        <w:t xml:space="preserve"> – Una vez dentro la aplicación web</w:t>
      </w:r>
      <w:r w:rsidR="003B7083">
        <w:t>, el sistema</w:t>
      </w:r>
      <w:r>
        <w:t xml:space="preserve"> debe mostrar una sección de inicio con una breve descripción de las distintas funcionalidades de la pagina.</w:t>
      </w:r>
    </w:p>
    <w:p w14:paraId="06854C3A" w14:textId="77777777" w:rsidR="0040221C" w:rsidRDefault="0040221C" w:rsidP="0040221C"/>
    <w:p w14:paraId="5D35AD7E" w14:textId="3C846060" w:rsidR="0040221C" w:rsidRDefault="0040221C" w:rsidP="0040221C">
      <w:r>
        <w:t>RF</w:t>
      </w:r>
      <w:ins w:id="103" w:author="Borja Gonzalez" w:date="2017-09-07T12:08:00Z">
        <w:r w:rsidR="00F54A8E">
          <w:t>2</w:t>
        </w:r>
      </w:ins>
      <w:r>
        <w:t xml:space="preserve"> – El sistema ofrecerá un listado de los clientes con su nombre, apellidos y un link </w:t>
      </w:r>
      <w:r w:rsidR="00B8271C">
        <w:t>para acceder a sus datos de movimiento.</w:t>
      </w:r>
    </w:p>
    <w:p w14:paraId="1E022848" w14:textId="77777777" w:rsidR="00B8271C" w:rsidRDefault="00B8271C" w:rsidP="0040221C"/>
    <w:p w14:paraId="6F18C226" w14:textId="3D720E41" w:rsidR="00B8271C" w:rsidRDefault="00B8271C" w:rsidP="0040221C">
      <w:r>
        <w:t>RF</w:t>
      </w:r>
      <w:ins w:id="104" w:author="Borja Gonzalez" w:date="2017-09-07T12:08:00Z">
        <w:r w:rsidR="00F54A8E">
          <w:t>3</w:t>
        </w:r>
      </w:ins>
      <w:r>
        <w:t xml:space="preserve"> – El usuario tendrá la opción de añadir pacientes, saltando un error en el caso de que el usuario no rellene algún dato solicitado.</w:t>
      </w:r>
    </w:p>
    <w:p w14:paraId="5A64F32F" w14:textId="77777777" w:rsidR="00B8271C" w:rsidRDefault="00B8271C" w:rsidP="0040221C"/>
    <w:p w14:paraId="3452D184" w14:textId="5B99A31C" w:rsidR="00B8271C" w:rsidRDefault="00B8271C" w:rsidP="0040221C">
      <w:r>
        <w:t>RF</w:t>
      </w:r>
      <w:ins w:id="105" w:author="Borja Gonzalez" w:date="2017-09-07T12:08:00Z">
        <w:r w:rsidR="00F54A8E">
          <w:t>4</w:t>
        </w:r>
      </w:ins>
      <w:r>
        <w:t xml:space="preserve"> – El usuario tendrá la opción de borrar pacientes, borrando así todos sus datos asociados.</w:t>
      </w:r>
    </w:p>
    <w:p w14:paraId="2D42B0BC" w14:textId="77777777" w:rsidR="00B8271C" w:rsidRDefault="00B8271C" w:rsidP="0040221C"/>
    <w:p w14:paraId="3C584CDE" w14:textId="30135EA9" w:rsidR="00F54A8E" w:rsidRDefault="00B8271C" w:rsidP="0040221C">
      <w:pPr>
        <w:rPr>
          <w:ins w:id="106" w:author="Borja Gonzalez" w:date="2017-09-07T12:07:00Z"/>
        </w:rPr>
      </w:pPr>
      <w:r>
        <w:t>RF</w:t>
      </w:r>
      <w:ins w:id="107" w:author="Borja Gonzalez" w:date="2017-09-07T12:08:00Z">
        <w:r w:rsidR="00F54A8E">
          <w:t>5</w:t>
        </w:r>
      </w:ins>
      <w:r>
        <w:t xml:space="preserve"> – </w:t>
      </w:r>
      <w:ins w:id="108" w:author="Rodrigo García" w:date="2017-09-07T08:46:00Z">
        <w:r w:rsidR="00E5539D">
          <w:t>Para cada paciente, el sistema mostrará</w:t>
        </w:r>
      </w:ins>
      <w:r>
        <w:t xml:space="preserve"> una tabla con los tres movimientos disponibles </w:t>
      </w:r>
    </w:p>
    <w:p w14:paraId="199315C6" w14:textId="77777777" w:rsidR="00F54A8E" w:rsidRDefault="00F54A8E" w:rsidP="0040221C">
      <w:pPr>
        <w:rPr>
          <w:ins w:id="109" w:author="Borja Gonzalez" w:date="2017-09-07T12:07:00Z"/>
        </w:rPr>
      </w:pPr>
    </w:p>
    <w:p w14:paraId="21581A5C" w14:textId="72234C0A" w:rsidR="00B8271C" w:rsidRDefault="00F54A8E" w:rsidP="0040221C">
      <w:ins w:id="110" w:author="Borja Gonzalez" w:date="2017-09-07T12:07:00Z">
        <w:r>
          <w:t xml:space="preserve">RF6- El sistema ofrece la </w:t>
        </w:r>
      </w:ins>
      <w:r w:rsidR="00B8271C">
        <w:t xml:space="preserve"> opción de mostrar la evolución de cada movimiento.</w:t>
      </w:r>
    </w:p>
    <w:p w14:paraId="668CA817" w14:textId="77777777" w:rsidR="00B8271C" w:rsidRDefault="00B8271C" w:rsidP="0040221C"/>
    <w:p w14:paraId="6EF57FDD" w14:textId="77777777" w:rsidR="00B50A04" w:rsidRDefault="00B8271C" w:rsidP="0040221C">
      <w:pPr>
        <w:rPr>
          <w:ins w:id="111" w:author="Borja Gonzalez" w:date="2017-09-08T15:32:00Z"/>
        </w:rPr>
      </w:pPr>
      <w:r>
        <w:t xml:space="preserve">RF7 – El sistema debe proporcionar a los clientes la opción de añadir datos de movimientos con una fecha asociada. </w:t>
      </w:r>
    </w:p>
    <w:p w14:paraId="6FA9688E" w14:textId="77777777" w:rsidR="00B8271C" w:rsidRDefault="00B8271C" w:rsidP="0040221C"/>
    <w:p w14:paraId="5FDFED90" w14:textId="7BD1258A" w:rsidR="00B8271C" w:rsidRDefault="00B8271C" w:rsidP="0040221C">
      <w:commentRangeStart w:id="112"/>
      <w:r>
        <w:t>RF8 - El sistema debe proporcionar a los clientes la opción de borrar datos de movimientos.</w:t>
      </w:r>
      <w:commentRangeEnd w:id="112"/>
      <w:r w:rsidR="00E5539D">
        <w:rPr>
          <w:rStyle w:val="CommentReference"/>
        </w:rPr>
        <w:commentReference w:id="112"/>
      </w:r>
    </w:p>
    <w:p w14:paraId="3582F3D6" w14:textId="77777777" w:rsidR="00B8271C" w:rsidRDefault="00B8271C" w:rsidP="0040221C"/>
    <w:p w14:paraId="219A264E" w14:textId="05BBA18D" w:rsidR="00B8271C" w:rsidRDefault="00B8271C" w:rsidP="0040221C">
      <w:r>
        <w:t xml:space="preserve">RF9 – El sistema deberá ser capaz de mostrar los datos de movimientos y los datos de evolución mediante gráficos animados e interactivos. </w:t>
      </w:r>
    </w:p>
    <w:p w14:paraId="4E09340F" w14:textId="77777777" w:rsidR="00B8271C" w:rsidRDefault="00B8271C" w:rsidP="0040221C"/>
    <w:p w14:paraId="08D0FE1A" w14:textId="0E325600" w:rsidR="00B8271C" w:rsidRDefault="00B022BD" w:rsidP="0040221C">
      <w:r>
        <w:t xml:space="preserve">RF10 – El sistema </w:t>
      </w:r>
      <w:commentRangeStart w:id="113"/>
      <w:del w:id="114" w:author="Rodrigo García" w:date="2017-09-07T08:48:00Z">
        <w:r w:rsidDel="00E5539D">
          <w:delText>tendrá que mostrar los gráficos de evolución con los datos ordenados según su fecha de medición y así</w:delText>
        </w:r>
      </w:del>
      <w:ins w:id="115" w:author="Rodrigo García" w:date="2017-09-07T08:48:00Z">
        <w:r w:rsidR="00E5539D">
          <w:t>permitirá</w:t>
        </w:r>
      </w:ins>
      <w:r>
        <w:t xml:space="preserve"> </w:t>
      </w:r>
      <w:commentRangeEnd w:id="113"/>
      <w:r w:rsidR="00E5539D">
        <w:rPr>
          <w:rStyle w:val="CommentReference"/>
        </w:rPr>
        <w:commentReference w:id="113"/>
      </w:r>
      <w:r>
        <w:t>observar la progresión del movimiento con el tiempo.</w:t>
      </w:r>
    </w:p>
    <w:p w14:paraId="428D07DF" w14:textId="77777777" w:rsidR="00B022BD" w:rsidRDefault="00B022BD" w:rsidP="0040221C"/>
    <w:p w14:paraId="7845AD75" w14:textId="57C0680C" w:rsidR="009F3C87" w:rsidRDefault="009F3C87" w:rsidP="009F3C87">
      <w:pPr>
        <w:pStyle w:val="Heading3"/>
        <w:rPr>
          <w:ins w:id="116" w:author="Borja Gonzalez" w:date="2017-09-08T15:36:00Z"/>
        </w:rPr>
      </w:pPr>
      <w:bookmarkStart w:id="117" w:name="_Toc366229215"/>
      <w:bookmarkStart w:id="118" w:name="_Toc366756963"/>
      <w:r w:rsidRPr="0040221C">
        <w:t>Requisitos no Funcionales</w:t>
      </w:r>
      <w:bookmarkEnd w:id="117"/>
      <w:bookmarkEnd w:id="118"/>
      <w:ins w:id="119" w:author="Borja Gonzalez" w:date="2017-09-08T15:51:00Z">
        <w:r w:rsidR="0028735F">
          <w:t xml:space="preserve"> </w:t>
        </w:r>
      </w:ins>
    </w:p>
    <w:p w14:paraId="5CB2F1E2" w14:textId="77777777" w:rsidR="00B50A04" w:rsidRDefault="00B50A04" w:rsidP="00B50A04">
      <w:pPr>
        <w:rPr>
          <w:ins w:id="120" w:author="Borja Gonzalez" w:date="2017-09-08T15:36:00Z"/>
        </w:rPr>
      </w:pPr>
    </w:p>
    <w:p w14:paraId="1E40FD68" w14:textId="77777777" w:rsidR="00B50A04" w:rsidRPr="0040221C" w:rsidRDefault="00B50A04" w:rsidP="00B50A04"/>
    <w:p w14:paraId="57F64850" w14:textId="75A420E8" w:rsidR="00B50A04" w:rsidRPr="00B50A04" w:rsidRDefault="00B50A04" w:rsidP="00B50A04">
      <w:pPr>
        <w:rPr>
          <w:ins w:id="121" w:author="Borja Gonzalez" w:date="2017-09-08T15:32:00Z"/>
        </w:rPr>
      </w:pPr>
      <w:ins w:id="122" w:author="Borja Gonzalez" w:date="2017-09-08T15:36:00Z">
        <w:r>
          <w:t>E</w:t>
        </w:r>
      </w:ins>
      <w:commentRangeStart w:id="123"/>
      <w:r>
        <w:t>l sistema debe permitir el acceso a la aplicación web desde cualquier dispositivo.</w:t>
      </w:r>
      <w:commentRangeEnd w:id="123"/>
      <w:r>
        <w:rPr>
          <w:rStyle w:val="CommentReference"/>
        </w:rPr>
        <w:commentReference w:id="123"/>
      </w:r>
    </w:p>
    <w:p w14:paraId="1D562A51" w14:textId="77777777" w:rsidR="00B50A04" w:rsidRDefault="00B50A04" w:rsidP="00B50A04">
      <w:pPr>
        <w:rPr>
          <w:ins w:id="124" w:author="Borja Gonzalez" w:date="2017-09-08T15:32:00Z"/>
        </w:rPr>
      </w:pPr>
    </w:p>
    <w:p w14:paraId="6E612F78" w14:textId="77777777" w:rsidR="00B50A04" w:rsidRDefault="00B50A04" w:rsidP="00B50A04">
      <w:pPr>
        <w:rPr>
          <w:ins w:id="125" w:author="Borja Gonzalez" w:date="2017-09-08T15:33:00Z"/>
        </w:rPr>
      </w:pPr>
      <w:commentRangeStart w:id="126"/>
      <w:ins w:id="127" w:author="Borja Gonzalez" w:date="2017-09-08T15:32:00Z">
        <w:r w:rsidRPr="00B50A04">
          <w:t>Solo se admitirán ficheros CSV.</w:t>
        </w:r>
        <w:commentRangeEnd w:id="126"/>
        <w:r w:rsidRPr="00B50A04">
          <w:commentReference w:id="126"/>
        </w:r>
      </w:ins>
    </w:p>
    <w:p w14:paraId="742CCC4C" w14:textId="77777777" w:rsidR="00B50A04" w:rsidRDefault="00B50A04" w:rsidP="00B50A04">
      <w:pPr>
        <w:rPr>
          <w:ins w:id="128" w:author="Borja Gonzalez" w:date="2017-09-08T15:33:00Z"/>
        </w:rPr>
      </w:pPr>
    </w:p>
    <w:p w14:paraId="75A672EC" w14:textId="0D93B68F" w:rsidR="00B50A04" w:rsidRDefault="00B50A04" w:rsidP="00B50A04">
      <w:pPr>
        <w:rPr>
          <w:ins w:id="129" w:author="Borja Gonzalez" w:date="2017-09-08T15:35:00Z"/>
        </w:rPr>
      </w:pPr>
      <w:commentRangeStart w:id="130"/>
      <w:r>
        <w:t>Dentro de los gráficos de evolución el sistema marcará unos límites de normalidad dependiendo del sexo del paciente.</w:t>
      </w:r>
      <w:commentRangeEnd w:id="130"/>
      <w:r>
        <w:rPr>
          <w:rStyle w:val="CommentReference"/>
        </w:rPr>
        <w:commentReference w:id="130"/>
      </w:r>
    </w:p>
    <w:p w14:paraId="0DCC2F40" w14:textId="77777777" w:rsidR="00B50A04" w:rsidRDefault="00B50A04" w:rsidP="00B50A04">
      <w:pPr>
        <w:rPr>
          <w:ins w:id="131" w:author="Borja Gonzalez" w:date="2017-09-08T15:35:00Z"/>
        </w:rPr>
      </w:pPr>
    </w:p>
    <w:p w14:paraId="27FCBE13" w14:textId="7FF2F076" w:rsidR="00B50A04" w:rsidRPr="0040221C" w:rsidRDefault="00B50A04" w:rsidP="00B50A04">
      <w:commentRangeStart w:id="132"/>
      <w:r>
        <w:t xml:space="preserve">El sistema deberá ser capaz de almacenar los datos de los pacientes </w:t>
      </w:r>
      <w:commentRangeStart w:id="133"/>
      <w:r>
        <w:t>entre sesiones.</w:t>
      </w:r>
      <w:commentRangeEnd w:id="133"/>
      <w:r>
        <w:rPr>
          <w:rStyle w:val="CommentReference"/>
        </w:rPr>
        <w:commentReference w:id="133"/>
      </w:r>
      <w:commentRangeEnd w:id="132"/>
      <w:r>
        <w:rPr>
          <w:rStyle w:val="CommentReference"/>
        </w:rPr>
        <w:commentReference w:id="132"/>
      </w:r>
    </w:p>
    <w:p w14:paraId="567029B4" w14:textId="77777777" w:rsidR="00B50A04" w:rsidRPr="00B50A04" w:rsidRDefault="00B50A04" w:rsidP="00B50A04">
      <w:pPr>
        <w:rPr>
          <w:ins w:id="134" w:author="Borja Gonzalez" w:date="2017-09-08T15:32:00Z"/>
        </w:rPr>
      </w:pPr>
    </w:p>
    <w:p w14:paraId="0DA23142" w14:textId="74237A58" w:rsidR="00B50A04" w:rsidRPr="00B50A04" w:rsidRDefault="00A562AB" w:rsidP="00B50A04">
      <w:r>
        <w:t>El sistema deberá reflejar los cambios realizados por un cliente conectado al servido</w:t>
      </w:r>
      <w:r w:rsidR="00CE3025">
        <w:t>r</w:t>
      </w:r>
      <w:r>
        <w:t xml:space="preserve"> en el resto de clientes conectados.</w:t>
      </w:r>
    </w:p>
    <w:p w14:paraId="23C0222A" w14:textId="77777777" w:rsidR="00D51A6F" w:rsidRDefault="00D51A6F" w:rsidP="00D51A6F">
      <w:pPr>
        <w:pStyle w:val="Heading2"/>
      </w:pPr>
      <w:bookmarkStart w:id="135" w:name="_Toc364792194"/>
      <w:bookmarkStart w:id="136" w:name="_Toc366229216"/>
      <w:bookmarkStart w:id="137" w:name="_Toc366756964"/>
      <w:r w:rsidRPr="0040221C">
        <w:t>Casos de uso</w:t>
      </w:r>
      <w:bookmarkEnd w:id="135"/>
      <w:bookmarkEnd w:id="136"/>
      <w:bookmarkEnd w:id="137"/>
    </w:p>
    <w:p w14:paraId="35AC0DCF" w14:textId="77777777" w:rsidR="003B7083" w:rsidRPr="003B7083" w:rsidRDefault="003B7083" w:rsidP="003B7083"/>
    <w:p w14:paraId="2F17EE6E" w14:textId="7AD83CA9" w:rsidR="00F62A95" w:rsidRDefault="00F62A95" w:rsidP="00F62A95">
      <w:r w:rsidRPr="00F62A95">
        <w:t xml:space="preserve">Los casos de uso representan las diferentes </w:t>
      </w:r>
      <w:r>
        <w:t>posibles interacciones que pue</w:t>
      </w:r>
      <w:r w:rsidRPr="00F62A95">
        <w:t>de</w:t>
      </w:r>
      <w:r w:rsidR="00EB594C">
        <w:t>n</w:t>
      </w:r>
      <w:r w:rsidRPr="00F62A95">
        <w:t xml:space="preserve"> existir entre los diferentes actores dentro de un sistema. Los actores de un sistema son entidades externas al sist</w:t>
      </w:r>
      <w:r>
        <w:t xml:space="preserve">ema que pueden interactuar con </w:t>
      </w:r>
      <w:r w:rsidRPr="00F62A95">
        <w:t>el. Los actores pueden ser humanos u objetos (servidores, aplicaciones, servicios.</w:t>
      </w:r>
      <w:r>
        <w:t>..). Los actores que interactúan con nuestra aplicació</w:t>
      </w:r>
      <w:r w:rsidRPr="00F62A95">
        <w:t xml:space="preserve">n son los siguientes: </w:t>
      </w:r>
    </w:p>
    <w:p w14:paraId="2CEEDB7B" w14:textId="6620F796" w:rsidR="00F62A95" w:rsidRDefault="00F62A95" w:rsidP="00F62A95">
      <w:pPr>
        <w:pStyle w:val="ListParagraph"/>
        <w:numPr>
          <w:ilvl w:val="0"/>
          <w:numId w:val="8"/>
        </w:numPr>
      </w:pPr>
      <w:r>
        <w:t>Usuarios del sistema a través del navegador de cualquier dispositivo.</w:t>
      </w:r>
    </w:p>
    <w:p w14:paraId="346D6737" w14:textId="77777777" w:rsidR="00F62A95" w:rsidRDefault="00F62A95" w:rsidP="00F62A95"/>
    <w:p w14:paraId="2AE6EC24" w14:textId="54D08936" w:rsidR="003B7083" w:rsidRDefault="003B7083" w:rsidP="00F62A95">
      <w:r>
        <w:t xml:space="preserve">CU1: </w:t>
      </w:r>
      <w:r w:rsidR="00DC72BF">
        <w:t>Acceso a la página web</w:t>
      </w:r>
      <w:r w:rsidR="00E36E11">
        <w:t>.</w:t>
      </w:r>
    </w:p>
    <w:p w14:paraId="31B8AA11" w14:textId="628BD419" w:rsidR="00DC72BF" w:rsidRDefault="00DC72BF" w:rsidP="00F62A95">
      <w:r>
        <w:tab/>
        <w:t>El usuario introduce la dirección del servidor en su navegador</w:t>
      </w:r>
      <w:r w:rsidR="00FD514B">
        <w:t xml:space="preserve"> accediendo instantáneamente al servidor.</w:t>
      </w:r>
    </w:p>
    <w:p w14:paraId="704B71F7" w14:textId="6FE6877D" w:rsidR="00FD514B" w:rsidRDefault="00FD514B" w:rsidP="00F62A95">
      <w:r>
        <w:t>Actores implicados: Usuario/cliente.</w:t>
      </w:r>
    </w:p>
    <w:p w14:paraId="6B99C182" w14:textId="77777777" w:rsidR="00FD514B" w:rsidRDefault="00FD514B" w:rsidP="00FD514B">
      <w:r w:rsidRPr="00FD514B">
        <w:t xml:space="preserve">Precondiciones: El sistema debe estar correctamente funcionando. </w:t>
      </w:r>
    </w:p>
    <w:p w14:paraId="437AD9D8" w14:textId="5B0402E4" w:rsidR="00FD514B" w:rsidRDefault="00FD514B" w:rsidP="00FD514B">
      <w:r>
        <w:t>Secuencia de acciones:</w:t>
      </w:r>
    </w:p>
    <w:p w14:paraId="07EBE7FE" w14:textId="221DE4FD" w:rsidR="00D7334C" w:rsidRDefault="00D7334C" w:rsidP="00D7334C">
      <w:pPr>
        <w:pStyle w:val="ListParagraph"/>
        <w:numPr>
          <w:ilvl w:val="0"/>
          <w:numId w:val="9"/>
        </w:numPr>
      </w:pPr>
      <w:r>
        <w:t xml:space="preserve">El cliente </w:t>
      </w:r>
      <w:r w:rsidR="00E971AB">
        <w:t>accede a la aplicación web</w:t>
      </w:r>
      <w:r>
        <w:t xml:space="preserve"> introduciendo la dirección IP del servidor en su navegador.</w:t>
      </w:r>
    </w:p>
    <w:p w14:paraId="7B6A4A54" w14:textId="77777777" w:rsidR="00D7334C" w:rsidRDefault="00D7334C" w:rsidP="00D7334C"/>
    <w:p w14:paraId="37B2708D" w14:textId="348DAD4E" w:rsidR="00D7334C" w:rsidRDefault="00D7334C" w:rsidP="00D7334C">
      <w:r>
        <w:lastRenderedPageBreak/>
        <w:t>CU2: Acceso a la pestaña de pacientes</w:t>
      </w:r>
      <w:r w:rsidR="008B47D8">
        <w:t>/Listado de pacientes.</w:t>
      </w:r>
    </w:p>
    <w:p w14:paraId="5C3DA1F3" w14:textId="43E175A7" w:rsidR="00FD514B" w:rsidRDefault="00D7334C" w:rsidP="00D7334C">
      <w:r>
        <w:tab/>
        <w:t>El usuario accede a un listado de pacientes.</w:t>
      </w:r>
    </w:p>
    <w:p w14:paraId="4F8989DE" w14:textId="2CBF6F43" w:rsidR="00D7334C" w:rsidRDefault="00D7334C" w:rsidP="00D7334C">
      <w:r>
        <w:t>Actores implicados: Usuario/cliente</w:t>
      </w:r>
      <w:ins w:id="138" w:author="Borja Gonzalez" w:date="2017-09-07T12:15:00Z">
        <w:r w:rsidR="00F54A8E">
          <w:t>.</w:t>
        </w:r>
      </w:ins>
    </w:p>
    <w:p w14:paraId="6A7AE74E" w14:textId="77777777" w:rsidR="00D7334C" w:rsidRDefault="00D7334C" w:rsidP="00D7334C">
      <w:r w:rsidRPr="00FD514B">
        <w:t xml:space="preserve">Precondiciones: El sistema debe estar correctamente </w:t>
      </w:r>
      <w:commentRangeStart w:id="139"/>
      <w:r w:rsidRPr="00FD514B">
        <w:t>funcionando</w:t>
      </w:r>
      <w:commentRangeEnd w:id="139"/>
      <w:r w:rsidR="00E971AB">
        <w:rPr>
          <w:rStyle w:val="CommentReference"/>
        </w:rPr>
        <w:commentReference w:id="139"/>
      </w:r>
      <w:r w:rsidRPr="00FD514B">
        <w:t xml:space="preserve">. </w:t>
      </w:r>
    </w:p>
    <w:p w14:paraId="08089D7D" w14:textId="77777777" w:rsidR="00D7334C" w:rsidRDefault="00D7334C" w:rsidP="00D7334C">
      <w:r>
        <w:t>Secuencia de acciones:</w:t>
      </w:r>
    </w:p>
    <w:p w14:paraId="3BC1D712" w14:textId="3F1F3EF7" w:rsidR="00D7334C" w:rsidRDefault="00D7334C" w:rsidP="00D7334C">
      <w:pPr>
        <w:pStyle w:val="ListParagraph"/>
        <w:numPr>
          <w:ilvl w:val="0"/>
          <w:numId w:val="10"/>
        </w:numPr>
      </w:pPr>
      <w:r>
        <w:t xml:space="preserve">El cliente </w:t>
      </w:r>
      <w:r w:rsidR="00E971AB">
        <w:t>accede a la aplicación</w:t>
      </w:r>
      <w:r>
        <w:t xml:space="preserve"> web introduciendo la dirección IP del servidor en su navegador.</w:t>
      </w:r>
    </w:p>
    <w:p w14:paraId="79EC8E34" w14:textId="21B3C21E" w:rsidR="00D7334C" w:rsidRDefault="00D7334C" w:rsidP="00D7334C">
      <w:pPr>
        <w:pStyle w:val="ListParagraph"/>
        <w:numPr>
          <w:ilvl w:val="0"/>
          <w:numId w:val="10"/>
        </w:numPr>
      </w:pPr>
      <w:r>
        <w:t>El cliente accede a la sección de pacientes mediante la pestaña de pacientes.</w:t>
      </w:r>
    </w:p>
    <w:p w14:paraId="6659E504" w14:textId="082AAF73" w:rsidR="00D7334C" w:rsidRDefault="00D7334C" w:rsidP="00D7334C">
      <w:pPr>
        <w:pStyle w:val="ListParagraph"/>
        <w:numPr>
          <w:ilvl w:val="0"/>
          <w:numId w:val="10"/>
        </w:numPr>
      </w:pPr>
      <w:r>
        <w:t>El navegador solicita la lista de pacientes a la base de datos.</w:t>
      </w:r>
    </w:p>
    <w:p w14:paraId="0692FA84" w14:textId="222862B3" w:rsidR="00476513" w:rsidRDefault="00476513" w:rsidP="00476513">
      <w:pPr>
        <w:pStyle w:val="ListParagraph"/>
        <w:numPr>
          <w:ilvl w:val="0"/>
          <w:numId w:val="10"/>
        </w:numPr>
      </w:pPr>
      <w:r>
        <w:t>El cliente recibe la lista de pacientes y se la presenta al usuario en una tabla.</w:t>
      </w:r>
    </w:p>
    <w:p w14:paraId="025F3723" w14:textId="73F35776" w:rsidR="00476513" w:rsidRDefault="00476513" w:rsidP="00476513">
      <w:r>
        <w:t>CU3: Añadir un paciente</w:t>
      </w:r>
      <w:r w:rsidR="00E36E11">
        <w:t>.</w:t>
      </w:r>
    </w:p>
    <w:p w14:paraId="596F426D" w14:textId="471C1589" w:rsidR="00E36E11" w:rsidRDefault="00E36E11" w:rsidP="00E36E11">
      <w:r>
        <w:t>Actores implicados: Usuario/cliente</w:t>
      </w:r>
      <w:ins w:id="140" w:author="Borja Gonzalez" w:date="2017-09-07T12:15:00Z">
        <w:r w:rsidR="00F54A8E">
          <w:t>.</w:t>
        </w:r>
      </w:ins>
    </w:p>
    <w:p w14:paraId="1C54337B" w14:textId="77777777" w:rsidR="00E36E11" w:rsidRDefault="00E36E11" w:rsidP="00E36E11">
      <w:r w:rsidRPr="00FD514B">
        <w:t xml:space="preserve">Precondiciones: El sistema debe estar correctamente funcionando. </w:t>
      </w:r>
    </w:p>
    <w:p w14:paraId="6547AE07" w14:textId="77777777" w:rsidR="00E36E11" w:rsidRDefault="00E36E11" w:rsidP="00E36E11">
      <w:r>
        <w:t>Secuencia de acciones:</w:t>
      </w:r>
    </w:p>
    <w:p w14:paraId="7BE6EE94" w14:textId="278B1D16" w:rsidR="00E36E11" w:rsidRDefault="00E36E11" w:rsidP="00E36E11">
      <w:pPr>
        <w:pStyle w:val="ListParagraph"/>
        <w:numPr>
          <w:ilvl w:val="0"/>
          <w:numId w:val="11"/>
        </w:numPr>
      </w:pPr>
      <w:r>
        <w:t xml:space="preserve">El cliente </w:t>
      </w:r>
      <w:r w:rsidR="003D31E0">
        <w:t>accede a la aplicación</w:t>
      </w:r>
      <w:r>
        <w:t xml:space="preserve"> web introduciendo la dirección IP del servidor en su navegador.</w:t>
      </w:r>
    </w:p>
    <w:p w14:paraId="655B9727" w14:textId="77777777" w:rsidR="00E36E11" w:rsidRDefault="00E36E11" w:rsidP="00E36E11">
      <w:pPr>
        <w:pStyle w:val="ListParagraph"/>
        <w:numPr>
          <w:ilvl w:val="0"/>
          <w:numId w:val="11"/>
        </w:numPr>
      </w:pPr>
      <w:r>
        <w:t>El cliente accede a la sección de pacientes mediante la pestaña de pacientes.</w:t>
      </w:r>
    </w:p>
    <w:p w14:paraId="4D8E8B71" w14:textId="3B23A5C4" w:rsidR="00D7334C" w:rsidRDefault="00E36E11" w:rsidP="00E36E11">
      <w:pPr>
        <w:pStyle w:val="ListParagraph"/>
        <w:numPr>
          <w:ilvl w:val="0"/>
          <w:numId w:val="11"/>
        </w:numPr>
      </w:pPr>
      <w:r>
        <w:t>El usuario introduce el nombre, apellidos y sexo del paciente y presiona el botón “Añadir”.</w:t>
      </w:r>
    </w:p>
    <w:p w14:paraId="619B14FC" w14:textId="481327EB" w:rsidR="00E36E11" w:rsidRDefault="00E36E11" w:rsidP="00E36E11">
      <w:pPr>
        <w:pStyle w:val="ListParagraph"/>
        <w:numPr>
          <w:ilvl w:val="0"/>
          <w:numId w:val="11"/>
        </w:numPr>
      </w:pPr>
      <w:r>
        <w:t>El navegador manda la petición, para añadir el paciente, al servidor.</w:t>
      </w:r>
    </w:p>
    <w:p w14:paraId="131C847B" w14:textId="17341A5F" w:rsidR="00E36E11" w:rsidRDefault="00E36E11" w:rsidP="00E36E11">
      <w:pPr>
        <w:pStyle w:val="ListParagraph"/>
        <w:numPr>
          <w:ilvl w:val="0"/>
          <w:numId w:val="11"/>
        </w:numPr>
      </w:pPr>
      <w:r>
        <w:t>El servidor añade el nuevo paciente a la base de datos, persistiendo los cambios.</w:t>
      </w:r>
    </w:p>
    <w:p w14:paraId="62FE0E46" w14:textId="242C1381" w:rsidR="00E36E11" w:rsidRDefault="00E36E11" w:rsidP="00E36E11">
      <w:r>
        <w:t xml:space="preserve">Post-condiciones: El nuevo paciente tiene </w:t>
      </w:r>
      <w:r>
        <w:tab/>
        <w:t>que ser mostrado inmediatamente en el listado de pacientes, sin que el usuario tenga que refrescar la página.</w:t>
      </w:r>
    </w:p>
    <w:p w14:paraId="49F4EEBD" w14:textId="77777777" w:rsidR="00E36E11" w:rsidRDefault="00E36E11" w:rsidP="00E36E11"/>
    <w:p w14:paraId="20ACE11B" w14:textId="6286B576" w:rsidR="00E36E11" w:rsidRDefault="00E36E11" w:rsidP="00E36E11">
      <w:r>
        <w:t>CU4: Borrar un paciente.</w:t>
      </w:r>
    </w:p>
    <w:p w14:paraId="23448FFE" w14:textId="1EE79475" w:rsidR="00E36E11" w:rsidRDefault="00E36E11" w:rsidP="00E36E11">
      <w:r>
        <w:t>Actores implicados: Usuario/cliente</w:t>
      </w:r>
      <w:ins w:id="141" w:author="Borja Gonzalez" w:date="2017-09-07T12:15:00Z">
        <w:r w:rsidR="00F54A8E">
          <w:t>.</w:t>
        </w:r>
      </w:ins>
    </w:p>
    <w:p w14:paraId="1854CC2E" w14:textId="77777777" w:rsidR="00E36E11" w:rsidRDefault="00E36E11" w:rsidP="00E36E11">
      <w:r w:rsidRPr="00FD514B">
        <w:t xml:space="preserve">Precondiciones: El sistema debe estar correctamente funcionando. </w:t>
      </w:r>
    </w:p>
    <w:p w14:paraId="0829D070" w14:textId="77777777" w:rsidR="00E36E11" w:rsidRDefault="00E36E11" w:rsidP="00E36E11">
      <w:r>
        <w:t>Secuencia de acciones:</w:t>
      </w:r>
    </w:p>
    <w:p w14:paraId="472E165A" w14:textId="35372093" w:rsidR="00E36E11" w:rsidRDefault="00E36E11" w:rsidP="00E36E11">
      <w:pPr>
        <w:pStyle w:val="ListParagraph"/>
        <w:numPr>
          <w:ilvl w:val="0"/>
          <w:numId w:val="12"/>
        </w:numPr>
      </w:pPr>
      <w:r>
        <w:t xml:space="preserve">El cliente </w:t>
      </w:r>
      <w:r w:rsidR="003D31E0">
        <w:t xml:space="preserve">accede a la aplicación </w:t>
      </w:r>
      <w:r>
        <w:t>web introduciendo la dirección IP del servidor en su navegador.</w:t>
      </w:r>
    </w:p>
    <w:p w14:paraId="4E1C6757" w14:textId="77777777" w:rsidR="00E36E11" w:rsidRDefault="00E36E11" w:rsidP="00E36E11">
      <w:pPr>
        <w:pStyle w:val="ListParagraph"/>
        <w:numPr>
          <w:ilvl w:val="0"/>
          <w:numId w:val="12"/>
        </w:numPr>
      </w:pPr>
      <w:r>
        <w:t>El cliente accede a la sección de pacientes mediante la pestaña de pacientes.</w:t>
      </w:r>
    </w:p>
    <w:p w14:paraId="73B7090B" w14:textId="77777777" w:rsidR="00EB594C" w:rsidRDefault="00EB594C" w:rsidP="00EB594C">
      <w:pPr>
        <w:pStyle w:val="ListParagraph"/>
        <w:numPr>
          <w:ilvl w:val="0"/>
          <w:numId w:val="12"/>
        </w:numPr>
      </w:pPr>
      <w:r>
        <w:t>El navegador solicita la lista de pacientes a la base de datos.</w:t>
      </w:r>
    </w:p>
    <w:p w14:paraId="6C9A3A2F" w14:textId="6BE06890" w:rsidR="00EB594C" w:rsidRDefault="00EB594C" w:rsidP="00EB594C">
      <w:pPr>
        <w:pStyle w:val="ListParagraph"/>
        <w:numPr>
          <w:ilvl w:val="0"/>
          <w:numId w:val="12"/>
        </w:numPr>
      </w:pPr>
      <w:r>
        <w:t>El cliente recibe la lista de pacientes y se la presenta al usuario en una tabla.</w:t>
      </w:r>
    </w:p>
    <w:p w14:paraId="32B55CFB" w14:textId="455C486C" w:rsidR="00E36E11" w:rsidRDefault="00EB594C" w:rsidP="00E36E11">
      <w:pPr>
        <w:pStyle w:val="ListParagraph"/>
        <w:numPr>
          <w:ilvl w:val="0"/>
          <w:numId w:val="12"/>
        </w:numPr>
      </w:pPr>
      <w:r>
        <w:t>El usuario elige el paciente a borrar y presiona el botón de borrado correspondiente, ya que cada paciente tiene su botón de borrado.</w:t>
      </w:r>
    </w:p>
    <w:p w14:paraId="18BA0BAA" w14:textId="28826A18" w:rsidR="00D06F70" w:rsidRDefault="00D06F70" w:rsidP="00D06F70">
      <w:pPr>
        <w:pStyle w:val="ListParagraph"/>
        <w:numPr>
          <w:ilvl w:val="0"/>
          <w:numId w:val="12"/>
        </w:numPr>
      </w:pPr>
      <w:r>
        <w:t>El navegador pregunta al usuario si desea realizar esta operación, teniendo en cuenta que borraría todos los datos de movimientos asociados a ese paciente.</w:t>
      </w:r>
    </w:p>
    <w:p w14:paraId="344F6BA3" w14:textId="73C5C923" w:rsidR="00EB594C" w:rsidRDefault="00EB594C" w:rsidP="00E36E11">
      <w:pPr>
        <w:pStyle w:val="ListParagraph"/>
        <w:numPr>
          <w:ilvl w:val="0"/>
          <w:numId w:val="12"/>
        </w:numPr>
      </w:pPr>
      <w:r>
        <w:t>El usuario acepta la operación, teniendo la opción de cancelarla.</w:t>
      </w:r>
    </w:p>
    <w:p w14:paraId="72BCE3FE" w14:textId="095999A7" w:rsidR="00E36E11" w:rsidRDefault="00E36E11" w:rsidP="00E36E11">
      <w:pPr>
        <w:pStyle w:val="ListParagraph"/>
        <w:numPr>
          <w:ilvl w:val="0"/>
          <w:numId w:val="12"/>
        </w:numPr>
      </w:pPr>
      <w:r>
        <w:t>El naveg</w:t>
      </w:r>
      <w:r w:rsidR="00D06F70">
        <w:t>ador manda la petición</w:t>
      </w:r>
      <w:r w:rsidR="00EB594C">
        <w:t xml:space="preserve"> para borrar</w:t>
      </w:r>
      <w:r w:rsidR="00D06F70">
        <w:t xml:space="preserve"> el paciente</w:t>
      </w:r>
      <w:r>
        <w:t xml:space="preserve"> al servidor.</w:t>
      </w:r>
    </w:p>
    <w:p w14:paraId="53838D2B" w14:textId="2FC2CCD5" w:rsidR="00E36E11" w:rsidRDefault="00E36E11" w:rsidP="00E36E11">
      <w:pPr>
        <w:pStyle w:val="ListParagraph"/>
        <w:numPr>
          <w:ilvl w:val="0"/>
          <w:numId w:val="12"/>
        </w:numPr>
      </w:pPr>
      <w:r>
        <w:t xml:space="preserve">El servidor </w:t>
      </w:r>
      <w:r w:rsidR="00EB594C">
        <w:t>borra al</w:t>
      </w:r>
      <w:r>
        <w:t xml:space="preserve"> paciente</w:t>
      </w:r>
      <w:r w:rsidR="00EB594C">
        <w:t xml:space="preserve"> y todos sus datos de movimientos asociados de</w:t>
      </w:r>
      <w:r>
        <w:t xml:space="preserve"> la base de datos, persistiendo los cambios.</w:t>
      </w:r>
    </w:p>
    <w:p w14:paraId="78CB9B3C" w14:textId="1DAC8C3B" w:rsidR="00E36E11" w:rsidRDefault="00E36E11" w:rsidP="00E36E11">
      <w:r>
        <w:t xml:space="preserve">Post-condiciones: </w:t>
      </w:r>
      <w:r w:rsidR="00EB594C">
        <w:t>La lista de pacientes ha de actualizarse, mostrando todos</w:t>
      </w:r>
      <w:r w:rsidR="00254492">
        <w:t xml:space="preserve"> los pacientes menos el borrado. Se actualiza de forma automática. Todos los movimientos asociados a este paciente tienen que desaparecer.</w:t>
      </w:r>
    </w:p>
    <w:p w14:paraId="5477AF50" w14:textId="77777777" w:rsidR="00E36E11" w:rsidRDefault="00E36E11" w:rsidP="00E36E11"/>
    <w:p w14:paraId="490C6A3D" w14:textId="500B6C55" w:rsidR="008B47D8" w:rsidRDefault="008B47D8" w:rsidP="008B47D8">
      <w:r>
        <w:t>CU5: Listado de movimientos de un paciente.</w:t>
      </w:r>
    </w:p>
    <w:p w14:paraId="7C5481A5" w14:textId="36C78F3B" w:rsidR="008B47D8" w:rsidRDefault="008B47D8" w:rsidP="008B47D8">
      <w:r>
        <w:tab/>
        <w:t xml:space="preserve">El usuario </w:t>
      </w:r>
      <w:r w:rsidR="00624556">
        <w:t>accede a un listado de movimientos del paciente</w:t>
      </w:r>
      <w:r>
        <w:t>.</w:t>
      </w:r>
    </w:p>
    <w:p w14:paraId="50FE8ED3" w14:textId="11AB9F5B" w:rsidR="008B47D8" w:rsidRDefault="008B47D8" w:rsidP="008B47D8">
      <w:r>
        <w:t>Actores implicados: Usuario/cliente</w:t>
      </w:r>
      <w:ins w:id="142" w:author="Borja Gonzalez" w:date="2017-09-07T12:15:00Z">
        <w:r w:rsidR="003D31E0">
          <w:t>.</w:t>
        </w:r>
      </w:ins>
    </w:p>
    <w:p w14:paraId="50BA2678" w14:textId="77777777" w:rsidR="008B47D8" w:rsidRDefault="008B47D8" w:rsidP="008B47D8">
      <w:r w:rsidRPr="00FD514B">
        <w:t xml:space="preserve">Precondiciones: El sistema debe estar correctamente funcionando. </w:t>
      </w:r>
    </w:p>
    <w:p w14:paraId="1062A010" w14:textId="77777777" w:rsidR="008B47D8" w:rsidRDefault="008B47D8" w:rsidP="008B47D8">
      <w:r>
        <w:t>Secuencia de acciones:</w:t>
      </w:r>
    </w:p>
    <w:p w14:paraId="32A350D1" w14:textId="1EE9799A" w:rsidR="008B47D8" w:rsidRDefault="008B47D8" w:rsidP="008B47D8">
      <w:pPr>
        <w:pStyle w:val="ListParagraph"/>
        <w:numPr>
          <w:ilvl w:val="0"/>
          <w:numId w:val="13"/>
        </w:numPr>
      </w:pPr>
      <w:r>
        <w:t xml:space="preserve">El cliente </w:t>
      </w:r>
      <w:r w:rsidR="003D31E0">
        <w:t xml:space="preserve">accede a la aplicación </w:t>
      </w:r>
      <w:r>
        <w:t>web introduciendo la dirección IP del servidor en su navegador.</w:t>
      </w:r>
    </w:p>
    <w:p w14:paraId="3E6034F2" w14:textId="77777777" w:rsidR="008B47D8" w:rsidRDefault="008B47D8" w:rsidP="008B47D8">
      <w:pPr>
        <w:pStyle w:val="ListParagraph"/>
        <w:numPr>
          <w:ilvl w:val="0"/>
          <w:numId w:val="13"/>
        </w:numPr>
      </w:pPr>
      <w:r>
        <w:t>El cliente accede a la sección de pacientes mediante la pestaña de pacientes.</w:t>
      </w:r>
    </w:p>
    <w:p w14:paraId="0BDC0BA6" w14:textId="77777777" w:rsidR="008B47D8" w:rsidRDefault="008B47D8" w:rsidP="008B47D8">
      <w:pPr>
        <w:pStyle w:val="ListParagraph"/>
        <w:numPr>
          <w:ilvl w:val="0"/>
          <w:numId w:val="13"/>
        </w:numPr>
      </w:pPr>
      <w:r>
        <w:t>El navegador solicita la lista de pacientes a la base de datos.</w:t>
      </w:r>
    </w:p>
    <w:p w14:paraId="13B789B8" w14:textId="77777777" w:rsidR="008B47D8" w:rsidRDefault="008B47D8" w:rsidP="008B47D8">
      <w:pPr>
        <w:pStyle w:val="ListParagraph"/>
        <w:numPr>
          <w:ilvl w:val="0"/>
          <w:numId w:val="13"/>
        </w:numPr>
      </w:pPr>
      <w:r>
        <w:t>El cliente recibe la lista de pacientes y se la presenta al usuario en una tabla.</w:t>
      </w:r>
    </w:p>
    <w:p w14:paraId="6147CF0B" w14:textId="08869A6D" w:rsidR="008B47D8" w:rsidRDefault="008B47D8" w:rsidP="008B47D8">
      <w:pPr>
        <w:pStyle w:val="ListParagraph"/>
        <w:numPr>
          <w:ilvl w:val="0"/>
          <w:numId w:val="13"/>
        </w:numPr>
      </w:pPr>
      <w:r>
        <w:t>El cliente elige el paciente del que quiere mostrar sus datos de movimiento presionando el botón adecuado, ya que cada paciente tiene su propio botón para mostrar sus datos.</w:t>
      </w:r>
    </w:p>
    <w:p w14:paraId="67281A52" w14:textId="013E15C2" w:rsidR="008B47D8" w:rsidRDefault="00DE3DB0" w:rsidP="008B47D8">
      <w:pPr>
        <w:pStyle w:val="ListParagraph"/>
        <w:numPr>
          <w:ilvl w:val="0"/>
          <w:numId w:val="13"/>
        </w:numPr>
      </w:pPr>
      <w:r>
        <w:t>El navegador se posiciona en la pestaña de Datos.</w:t>
      </w:r>
    </w:p>
    <w:p w14:paraId="587AFCB8" w14:textId="45D57111" w:rsidR="00DE3DB0" w:rsidRDefault="00DE3DB0" w:rsidP="008B47D8">
      <w:pPr>
        <w:pStyle w:val="ListParagraph"/>
        <w:numPr>
          <w:ilvl w:val="0"/>
          <w:numId w:val="13"/>
        </w:numPr>
      </w:pPr>
      <w:r>
        <w:t>El navegador solicita la lista de movimientos del paciente a la base de datos.</w:t>
      </w:r>
    </w:p>
    <w:p w14:paraId="285F7EDB" w14:textId="2AA2BA6C" w:rsidR="00DE3DB0" w:rsidRDefault="00DE3DB0" w:rsidP="008B47D8">
      <w:pPr>
        <w:pStyle w:val="ListParagraph"/>
        <w:numPr>
          <w:ilvl w:val="0"/>
          <w:numId w:val="13"/>
        </w:numPr>
      </w:pPr>
      <w:r>
        <w:t>El navegador recibe la lista de movimientos y se la presenta al usuario en una tabla.</w:t>
      </w:r>
    </w:p>
    <w:p w14:paraId="0C09ADFD" w14:textId="77777777" w:rsidR="00323DB8" w:rsidRDefault="00323DB8" w:rsidP="00323DB8"/>
    <w:p w14:paraId="152683E7" w14:textId="07EBA5B6" w:rsidR="00323DB8" w:rsidRDefault="00323DB8" w:rsidP="00323DB8">
      <w:r>
        <w:t>CU6: Añadir datos de movimiento.</w:t>
      </w:r>
    </w:p>
    <w:p w14:paraId="019EEBFF" w14:textId="51AE7DB6" w:rsidR="00323DB8" w:rsidRDefault="00323DB8" w:rsidP="00323DB8">
      <w:r>
        <w:tab/>
        <w:t>El usua</w:t>
      </w:r>
      <w:r w:rsidR="002C0A43">
        <w:t>rio añade un set de movimientos al</w:t>
      </w:r>
      <w:r>
        <w:t xml:space="preserve"> paciente.</w:t>
      </w:r>
    </w:p>
    <w:p w14:paraId="48D03628" w14:textId="000D1964" w:rsidR="00323DB8" w:rsidRDefault="00323DB8" w:rsidP="00323DB8">
      <w:r>
        <w:t>Actores implicados: Usuario/cliente</w:t>
      </w:r>
      <w:ins w:id="143" w:author="Borja Gonzalez" w:date="2017-09-07T12:15:00Z">
        <w:r w:rsidR="003D31E0">
          <w:t>.</w:t>
        </w:r>
      </w:ins>
    </w:p>
    <w:p w14:paraId="76BA6FED" w14:textId="77777777" w:rsidR="00323DB8" w:rsidRDefault="00323DB8" w:rsidP="00323DB8">
      <w:r w:rsidRPr="00FD514B">
        <w:t xml:space="preserve">Precondiciones: El sistema debe estar correctamente funcionando. </w:t>
      </w:r>
    </w:p>
    <w:p w14:paraId="6964C2C4" w14:textId="77777777" w:rsidR="00323DB8" w:rsidRDefault="00323DB8" w:rsidP="00323DB8">
      <w:r>
        <w:t>Secuencia de acciones:</w:t>
      </w:r>
    </w:p>
    <w:p w14:paraId="5990DA27" w14:textId="7DEAC662" w:rsidR="00323DB8" w:rsidRDefault="00323DB8" w:rsidP="00323DB8">
      <w:pPr>
        <w:pStyle w:val="ListParagraph"/>
        <w:numPr>
          <w:ilvl w:val="0"/>
          <w:numId w:val="14"/>
        </w:numPr>
      </w:pPr>
      <w:r>
        <w:t xml:space="preserve">El cliente </w:t>
      </w:r>
      <w:r w:rsidR="003D31E0">
        <w:t xml:space="preserve">accede a la aplicación </w:t>
      </w:r>
      <w:r>
        <w:t>web introduciendo la dirección IP del servidor en su navegador.</w:t>
      </w:r>
    </w:p>
    <w:p w14:paraId="250DFB29" w14:textId="77777777" w:rsidR="00323DB8" w:rsidRDefault="00323DB8" w:rsidP="00323DB8">
      <w:pPr>
        <w:pStyle w:val="ListParagraph"/>
        <w:numPr>
          <w:ilvl w:val="0"/>
          <w:numId w:val="14"/>
        </w:numPr>
      </w:pPr>
      <w:r>
        <w:t>El cliente accede a la sección de pacientes mediante la pestaña de pacientes.</w:t>
      </w:r>
    </w:p>
    <w:p w14:paraId="24692A70" w14:textId="77777777" w:rsidR="00323DB8" w:rsidRDefault="00323DB8" w:rsidP="00323DB8">
      <w:pPr>
        <w:pStyle w:val="ListParagraph"/>
        <w:numPr>
          <w:ilvl w:val="0"/>
          <w:numId w:val="14"/>
        </w:numPr>
      </w:pPr>
      <w:r>
        <w:t>El navegador solicita la lista de pacientes a la base de datos.</w:t>
      </w:r>
    </w:p>
    <w:p w14:paraId="718DDCA8" w14:textId="77777777" w:rsidR="00323DB8" w:rsidRDefault="00323DB8" w:rsidP="00323DB8">
      <w:pPr>
        <w:pStyle w:val="ListParagraph"/>
        <w:numPr>
          <w:ilvl w:val="0"/>
          <w:numId w:val="14"/>
        </w:numPr>
      </w:pPr>
      <w:r>
        <w:t>El cliente recibe la lista de pacientes y se la presenta al usuario en una tabla.</w:t>
      </w:r>
    </w:p>
    <w:p w14:paraId="6A570E4B" w14:textId="77777777" w:rsidR="00323DB8" w:rsidRDefault="00323DB8" w:rsidP="00323DB8">
      <w:pPr>
        <w:pStyle w:val="ListParagraph"/>
        <w:numPr>
          <w:ilvl w:val="0"/>
          <w:numId w:val="14"/>
        </w:numPr>
      </w:pPr>
      <w:r>
        <w:t>El cliente elige el paciente del que quiere mostrar sus datos de movimiento presionando el botón adecuado, ya que cada paciente tiene su propio botón para mostrar sus datos.</w:t>
      </w:r>
    </w:p>
    <w:p w14:paraId="28CC376D" w14:textId="77777777" w:rsidR="00323DB8" w:rsidRDefault="00323DB8" w:rsidP="00323DB8">
      <w:pPr>
        <w:pStyle w:val="ListParagraph"/>
        <w:numPr>
          <w:ilvl w:val="0"/>
          <w:numId w:val="14"/>
        </w:numPr>
      </w:pPr>
      <w:r>
        <w:t>El navegador se posiciona en la pestaña de Datos.</w:t>
      </w:r>
    </w:p>
    <w:p w14:paraId="659D1094" w14:textId="378AD359" w:rsidR="00323DB8" w:rsidRDefault="00323DB8" w:rsidP="00323DB8">
      <w:pPr>
        <w:pStyle w:val="ListParagraph"/>
        <w:numPr>
          <w:ilvl w:val="0"/>
          <w:numId w:val="14"/>
        </w:numPr>
      </w:pPr>
      <w:r>
        <w:t>El usuario selecciona un archivo, que solo podrá ser del tipo CSV, y una fecha de medición del set movimientos</w:t>
      </w:r>
      <w:r w:rsidR="002C0A43">
        <w:t xml:space="preserve"> y presiona el botón de “Añadir datos”.</w:t>
      </w:r>
    </w:p>
    <w:p w14:paraId="5A02E4B5" w14:textId="5D132971" w:rsidR="00323DB8" w:rsidRDefault="00323DB8" w:rsidP="00323DB8">
      <w:pPr>
        <w:pStyle w:val="ListParagraph"/>
        <w:numPr>
          <w:ilvl w:val="0"/>
          <w:numId w:val="14"/>
        </w:numPr>
      </w:pPr>
      <w:r>
        <w:t>El navegad</w:t>
      </w:r>
      <w:r w:rsidR="002C0A43">
        <w:t>or manda la petición para añadir</w:t>
      </w:r>
      <w:r>
        <w:t xml:space="preserve"> los datos de movimiento al servidor.</w:t>
      </w:r>
    </w:p>
    <w:p w14:paraId="58D18CF7" w14:textId="4FF9583C" w:rsidR="002C0A43" w:rsidRDefault="00323DB8" w:rsidP="002C0A43">
      <w:pPr>
        <w:pStyle w:val="ListParagraph"/>
        <w:numPr>
          <w:ilvl w:val="0"/>
          <w:numId w:val="14"/>
        </w:numPr>
      </w:pPr>
      <w:r>
        <w:t xml:space="preserve">El servidor </w:t>
      </w:r>
      <w:r w:rsidR="002C0A43">
        <w:t>añade el set de datos de movimientos al la base de datos persistiendo los cambios.</w:t>
      </w:r>
    </w:p>
    <w:p w14:paraId="55378F5C" w14:textId="7310EC30" w:rsidR="00323DB8" w:rsidRDefault="00323DB8" w:rsidP="00323DB8">
      <w:r>
        <w:t xml:space="preserve">Post-condiciones: </w:t>
      </w:r>
      <w:r w:rsidR="002C0A43">
        <w:t>El nuevo set de datos tiene que ser mostrado inmediatamente en el listado de datos de movimientos, sin que el usuario tenga que refrescar la página.</w:t>
      </w:r>
    </w:p>
    <w:p w14:paraId="63357716" w14:textId="77777777" w:rsidR="00323DB8" w:rsidRDefault="00323DB8" w:rsidP="00323DB8"/>
    <w:p w14:paraId="45DF829E" w14:textId="77777777" w:rsidR="00DE3DB0" w:rsidRDefault="00DE3DB0" w:rsidP="00DE3DB0">
      <w:pPr>
        <w:ind w:left="360"/>
      </w:pPr>
    </w:p>
    <w:p w14:paraId="49340903" w14:textId="69A42804" w:rsidR="00DE3DB0" w:rsidRDefault="004E7211" w:rsidP="00DE3DB0">
      <w:r>
        <w:t>CU6: Borrar</w:t>
      </w:r>
      <w:r w:rsidR="00DE3DB0">
        <w:t xml:space="preserve"> datos de movimiento.</w:t>
      </w:r>
    </w:p>
    <w:p w14:paraId="6C4AA4F5" w14:textId="231862A7" w:rsidR="00DE3DB0" w:rsidRDefault="00DE3DB0" w:rsidP="00DE3DB0">
      <w:r>
        <w:tab/>
        <w:t xml:space="preserve">El usuario </w:t>
      </w:r>
      <w:r w:rsidR="002C0A43">
        <w:t>borra un set de movimientos del paciente</w:t>
      </w:r>
      <w:r>
        <w:t>.</w:t>
      </w:r>
    </w:p>
    <w:p w14:paraId="06A7484A" w14:textId="1193AEB4" w:rsidR="00DE3DB0" w:rsidRDefault="00DE3DB0" w:rsidP="00DE3DB0">
      <w:r>
        <w:t>Actores implicados: Usuario/cliente</w:t>
      </w:r>
      <w:ins w:id="144" w:author="Borja Gonzalez" w:date="2017-09-07T12:16:00Z">
        <w:r w:rsidR="003D31E0">
          <w:t>.</w:t>
        </w:r>
      </w:ins>
    </w:p>
    <w:p w14:paraId="5A8CE6F8" w14:textId="77777777" w:rsidR="00DE3DB0" w:rsidRDefault="00DE3DB0" w:rsidP="00DE3DB0">
      <w:r w:rsidRPr="00FD514B">
        <w:lastRenderedPageBreak/>
        <w:t xml:space="preserve">Precondiciones: El sistema debe estar correctamente funcionando. </w:t>
      </w:r>
    </w:p>
    <w:p w14:paraId="6A8598C0" w14:textId="77777777" w:rsidR="00DE3DB0" w:rsidRDefault="00DE3DB0" w:rsidP="00DE3DB0">
      <w:r>
        <w:t>Secuencia de acciones:</w:t>
      </w:r>
    </w:p>
    <w:p w14:paraId="2241E3BB" w14:textId="32C99BB5" w:rsidR="00DE3DB0" w:rsidRDefault="00DE3DB0" w:rsidP="00323DB8">
      <w:pPr>
        <w:pStyle w:val="ListParagraph"/>
        <w:numPr>
          <w:ilvl w:val="0"/>
          <w:numId w:val="17"/>
        </w:numPr>
      </w:pPr>
      <w:r>
        <w:t xml:space="preserve">El cliente </w:t>
      </w:r>
      <w:r w:rsidR="003D31E0">
        <w:t xml:space="preserve">accede a la aplicación </w:t>
      </w:r>
      <w:r>
        <w:t>web introduciendo la dirección IP del servidor en su navegador.</w:t>
      </w:r>
    </w:p>
    <w:p w14:paraId="54CA3893" w14:textId="77777777" w:rsidR="00DE3DB0" w:rsidRDefault="00DE3DB0" w:rsidP="00323DB8">
      <w:pPr>
        <w:pStyle w:val="ListParagraph"/>
        <w:numPr>
          <w:ilvl w:val="0"/>
          <w:numId w:val="17"/>
        </w:numPr>
      </w:pPr>
      <w:r>
        <w:t>El cliente accede a la sección de pacientes mediante la pestaña de pacientes.</w:t>
      </w:r>
    </w:p>
    <w:p w14:paraId="6CE94FB8" w14:textId="77777777" w:rsidR="00DE3DB0" w:rsidRDefault="00DE3DB0" w:rsidP="00323DB8">
      <w:pPr>
        <w:pStyle w:val="ListParagraph"/>
        <w:numPr>
          <w:ilvl w:val="0"/>
          <w:numId w:val="17"/>
        </w:numPr>
      </w:pPr>
      <w:r>
        <w:t>El navegador solicita la lista de pacientes a la base de datos.</w:t>
      </w:r>
    </w:p>
    <w:p w14:paraId="4DA42A66" w14:textId="77777777" w:rsidR="00DE3DB0" w:rsidRDefault="00DE3DB0" w:rsidP="00323DB8">
      <w:pPr>
        <w:pStyle w:val="ListParagraph"/>
        <w:numPr>
          <w:ilvl w:val="0"/>
          <w:numId w:val="17"/>
        </w:numPr>
      </w:pPr>
      <w:r>
        <w:t>El cliente recibe la lista de pacientes y se la presenta al usuario en una tabla.</w:t>
      </w:r>
    </w:p>
    <w:p w14:paraId="2DFB5BE7" w14:textId="77777777" w:rsidR="00DE3DB0" w:rsidRDefault="00DE3DB0" w:rsidP="00323DB8">
      <w:pPr>
        <w:pStyle w:val="ListParagraph"/>
        <w:numPr>
          <w:ilvl w:val="0"/>
          <w:numId w:val="17"/>
        </w:numPr>
      </w:pPr>
      <w:r>
        <w:t>El cliente elige el paciente del que quiere mostrar sus datos de movimiento presionando el botón adecuado, ya que cada paciente tiene su propio botón para mostrar sus datos.</w:t>
      </w:r>
    </w:p>
    <w:p w14:paraId="1F018662" w14:textId="77777777" w:rsidR="00DE3DB0" w:rsidRDefault="00DE3DB0" w:rsidP="00323DB8">
      <w:pPr>
        <w:pStyle w:val="ListParagraph"/>
        <w:numPr>
          <w:ilvl w:val="0"/>
          <w:numId w:val="17"/>
        </w:numPr>
      </w:pPr>
      <w:r>
        <w:t>El navegador se posiciona en la pestaña de Datos.</w:t>
      </w:r>
    </w:p>
    <w:p w14:paraId="188D32CC" w14:textId="77777777" w:rsidR="00DE3DB0" w:rsidRDefault="00DE3DB0" w:rsidP="00323DB8">
      <w:pPr>
        <w:pStyle w:val="ListParagraph"/>
        <w:numPr>
          <w:ilvl w:val="0"/>
          <w:numId w:val="17"/>
        </w:numPr>
      </w:pPr>
      <w:r>
        <w:t>El navegador solicita la lista de movimientos del paciente a la base de datos.</w:t>
      </w:r>
    </w:p>
    <w:p w14:paraId="7BE283BD" w14:textId="77777777" w:rsidR="00DE3DB0" w:rsidRDefault="00DE3DB0" w:rsidP="00323DB8">
      <w:pPr>
        <w:pStyle w:val="ListParagraph"/>
        <w:numPr>
          <w:ilvl w:val="0"/>
          <w:numId w:val="17"/>
        </w:numPr>
      </w:pPr>
      <w:r>
        <w:t>El navegador recibe la lista de movimientos y se la presenta al usuario en una tabla.</w:t>
      </w:r>
    </w:p>
    <w:p w14:paraId="217D34EE" w14:textId="3CEEB854" w:rsidR="00D06F70" w:rsidRDefault="00D06F70" w:rsidP="00323DB8">
      <w:pPr>
        <w:pStyle w:val="ListParagraph"/>
        <w:numPr>
          <w:ilvl w:val="0"/>
          <w:numId w:val="17"/>
        </w:numPr>
      </w:pPr>
      <w:r>
        <w:t>El usuario elige los movimientos a borrar y presiona el botón de borrado correspondiente, ya que cada set de movimientos tiene su botón de borrado.</w:t>
      </w:r>
    </w:p>
    <w:p w14:paraId="2E2CF05E" w14:textId="737B2C70" w:rsidR="00D06F70" w:rsidRDefault="00D06F70" w:rsidP="00323DB8">
      <w:pPr>
        <w:pStyle w:val="ListParagraph"/>
        <w:numPr>
          <w:ilvl w:val="0"/>
          <w:numId w:val="17"/>
        </w:numPr>
      </w:pPr>
      <w:r>
        <w:t>El navegador pregunta si desea realizar esta operación.</w:t>
      </w:r>
    </w:p>
    <w:p w14:paraId="5764C2B7" w14:textId="77777777" w:rsidR="00D06F70" w:rsidRDefault="00D06F70" w:rsidP="00323DB8">
      <w:pPr>
        <w:pStyle w:val="ListParagraph"/>
        <w:numPr>
          <w:ilvl w:val="0"/>
          <w:numId w:val="17"/>
        </w:numPr>
      </w:pPr>
      <w:r>
        <w:t>El usuario acepta la operación, teniendo la opción de cancelarla.</w:t>
      </w:r>
    </w:p>
    <w:p w14:paraId="63594A10" w14:textId="1B3CCC47" w:rsidR="00D06F70" w:rsidRDefault="00D06F70" w:rsidP="00323DB8">
      <w:pPr>
        <w:pStyle w:val="ListParagraph"/>
        <w:numPr>
          <w:ilvl w:val="0"/>
          <w:numId w:val="17"/>
        </w:numPr>
      </w:pPr>
      <w:r>
        <w:t xml:space="preserve">El navegador manda la petición </w:t>
      </w:r>
      <w:r w:rsidR="0022572E">
        <w:t>para borrar los datos de movimiento al servidor.</w:t>
      </w:r>
    </w:p>
    <w:p w14:paraId="66B72D1D" w14:textId="4BF5992E" w:rsidR="0022572E" w:rsidRDefault="0022572E" w:rsidP="00323DB8">
      <w:pPr>
        <w:pStyle w:val="ListParagraph"/>
        <w:numPr>
          <w:ilvl w:val="0"/>
          <w:numId w:val="17"/>
        </w:numPr>
      </w:pPr>
      <w:r>
        <w:t>El servidor borra el set de datos de movimiento del paciente de la base de datos y persiste los cambios.</w:t>
      </w:r>
    </w:p>
    <w:p w14:paraId="28024F81" w14:textId="237F10B4" w:rsidR="0022572E" w:rsidRDefault="0022572E" w:rsidP="0022572E">
      <w:r>
        <w:t xml:space="preserve">Post-condiciones: </w:t>
      </w:r>
      <w:r w:rsidR="008E60B0">
        <w:t>La nueva lista de movimientos</w:t>
      </w:r>
      <w:r w:rsidR="009F6CE6">
        <w:t>, sin el set de movimientos borrado,</w:t>
      </w:r>
      <w:r w:rsidR="008E60B0">
        <w:t xml:space="preserve"> tiene que ser mostrada inmediatamente en el listado de movimientos, sin que el usuario tenga que refrescar la página.</w:t>
      </w:r>
    </w:p>
    <w:p w14:paraId="3486843C" w14:textId="77777777" w:rsidR="00624556" w:rsidRDefault="00624556" w:rsidP="0022572E"/>
    <w:p w14:paraId="278BC292" w14:textId="3F46A540" w:rsidR="00624556" w:rsidRDefault="00624556" w:rsidP="0022572E">
      <w:r>
        <w:t>CU7: Mostar datos del paciente.</w:t>
      </w:r>
    </w:p>
    <w:p w14:paraId="37CAE350" w14:textId="15A883C4" w:rsidR="00CE2E56" w:rsidRDefault="00CE2E56" w:rsidP="00CE2E56">
      <w:r>
        <w:t>El usuario muestra un movimientos del paciente.</w:t>
      </w:r>
    </w:p>
    <w:p w14:paraId="7D7F504C" w14:textId="69A1EAA8" w:rsidR="00CE2E56" w:rsidRDefault="00CE2E56" w:rsidP="00CE2E56">
      <w:r>
        <w:t>Actores implicados: Usuario/cliente</w:t>
      </w:r>
      <w:ins w:id="145" w:author="Borja Gonzalez" w:date="2017-09-07T12:16:00Z">
        <w:r w:rsidR="003D31E0">
          <w:t>.</w:t>
        </w:r>
      </w:ins>
    </w:p>
    <w:p w14:paraId="18386474" w14:textId="77777777" w:rsidR="00CE2E56" w:rsidRDefault="00CE2E56" w:rsidP="00CE2E56">
      <w:r w:rsidRPr="00FD514B">
        <w:t xml:space="preserve">Precondiciones: El sistema debe estar correctamente funcionando. </w:t>
      </w:r>
    </w:p>
    <w:p w14:paraId="46727EE5" w14:textId="77777777" w:rsidR="00CE2E56" w:rsidRDefault="00CE2E56" w:rsidP="00CE2E56">
      <w:r>
        <w:t>Secuencia de acciones:</w:t>
      </w:r>
    </w:p>
    <w:p w14:paraId="317AFF58" w14:textId="7B673D33" w:rsidR="00CE2E56" w:rsidRDefault="00CE2E56" w:rsidP="00CE2E56">
      <w:pPr>
        <w:pStyle w:val="ListParagraph"/>
        <w:numPr>
          <w:ilvl w:val="0"/>
          <w:numId w:val="18"/>
        </w:numPr>
      </w:pPr>
      <w:r>
        <w:t xml:space="preserve">El cliente </w:t>
      </w:r>
      <w:r w:rsidR="003D31E0">
        <w:t xml:space="preserve">accede a la aplicación </w:t>
      </w:r>
      <w:r>
        <w:t>web introduciendo la dirección IP del servidor en su navegador.</w:t>
      </w:r>
    </w:p>
    <w:p w14:paraId="56A298E0" w14:textId="77777777" w:rsidR="00CE2E56" w:rsidRDefault="00CE2E56" w:rsidP="00CE2E56">
      <w:pPr>
        <w:pStyle w:val="ListParagraph"/>
        <w:numPr>
          <w:ilvl w:val="0"/>
          <w:numId w:val="18"/>
        </w:numPr>
      </w:pPr>
      <w:r>
        <w:t>El cliente accede a la sección de pacientes mediante la pestaña de pacientes.</w:t>
      </w:r>
    </w:p>
    <w:p w14:paraId="36CFB546" w14:textId="77777777" w:rsidR="00CE2E56" w:rsidRDefault="00CE2E56" w:rsidP="00CE2E56">
      <w:pPr>
        <w:pStyle w:val="ListParagraph"/>
        <w:numPr>
          <w:ilvl w:val="0"/>
          <w:numId w:val="18"/>
        </w:numPr>
      </w:pPr>
      <w:r>
        <w:t>El navegador solicita la lista de pacientes a la base de datos.</w:t>
      </w:r>
    </w:p>
    <w:p w14:paraId="596A077C" w14:textId="77777777" w:rsidR="00CE2E56" w:rsidRDefault="00CE2E56" w:rsidP="00CE2E56">
      <w:pPr>
        <w:pStyle w:val="ListParagraph"/>
        <w:numPr>
          <w:ilvl w:val="0"/>
          <w:numId w:val="18"/>
        </w:numPr>
      </w:pPr>
      <w:r>
        <w:t>El cliente recibe la lista de pacientes y se la presenta al usuario en una tabla.</w:t>
      </w:r>
    </w:p>
    <w:p w14:paraId="53ADFDB5" w14:textId="77777777" w:rsidR="00CE2E56" w:rsidRDefault="00CE2E56" w:rsidP="00CE2E56">
      <w:pPr>
        <w:pStyle w:val="ListParagraph"/>
        <w:numPr>
          <w:ilvl w:val="0"/>
          <w:numId w:val="18"/>
        </w:numPr>
      </w:pPr>
      <w:r>
        <w:t>El cliente elige el paciente del que quiere mostrar sus datos de movimiento presionando el botón adecuado, ya que cada paciente tiene su propio botón para mostrar sus datos.</w:t>
      </w:r>
    </w:p>
    <w:p w14:paraId="54EAE48A" w14:textId="77777777" w:rsidR="00CE2E56" w:rsidRDefault="00CE2E56" w:rsidP="00CE2E56">
      <w:pPr>
        <w:pStyle w:val="ListParagraph"/>
        <w:numPr>
          <w:ilvl w:val="0"/>
          <w:numId w:val="18"/>
        </w:numPr>
      </w:pPr>
      <w:r>
        <w:t>El navegador se posiciona en la pestaña de Datos.</w:t>
      </w:r>
    </w:p>
    <w:p w14:paraId="524E6F87" w14:textId="77777777" w:rsidR="00CE2E56" w:rsidRDefault="00CE2E56" w:rsidP="00CE2E56">
      <w:pPr>
        <w:pStyle w:val="ListParagraph"/>
        <w:numPr>
          <w:ilvl w:val="0"/>
          <w:numId w:val="18"/>
        </w:numPr>
      </w:pPr>
      <w:r>
        <w:t>El navegador solicita la lista de movimientos del paciente a la base de datos.</w:t>
      </w:r>
    </w:p>
    <w:p w14:paraId="65B14006" w14:textId="3AC43945" w:rsidR="00D2609E" w:rsidRDefault="00CE2E56" w:rsidP="00D2609E">
      <w:pPr>
        <w:pStyle w:val="ListParagraph"/>
        <w:numPr>
          <w:ilvl w:val="0"/>
          <w:numId w:val="18"/>
        </w:numPr>
      </w:pPr>
      <w:r>
        <w:t>El navegador recibe la lista de movimientos y se la presenta al usuario en una tabla.</w:t>
      </w:r>
    </w:p>
    <w:p w14:paraId="14D5E41C" w14:textId="07E4D318" w:rsidR="00D2609E" w:rsidRDefault="00D2609E" w:rsidP="00D2609E">
      <w:pPr>
        <w:pStyle w:val="ListParagraph"/>
        <w:numPr>
          <w:ilvl w:val="0"/>
          <w:numId w:val="18"/>
        </w:numPr>
      </w:pPr>
      <w:r>
        <w:t>El usuario elige el movimiento (Sagital, Coronal, Transversal) con su fecha asociada presionando en el botón adecuado.</w:t>
      </w:r>
    </w:p>
    <w:p w14:paraId="2A9742A7" w14:textId="32FE0C37" w:rsidR="00D2609E" w:rsidRDefault="00D2609E" w:rsidP="00D2609E">
      <w:pPr>
        <w:pStyle w:val="ListParagraph"/>
        <w:numPr>
          <w:ilvl w:val="0"/>
          <w:numId w:val="18"/>
        </w:numPr>
      </w:pPr>
      <w:r>
        <w:t>El navegador muestra por pantalla un gráfico con los datos requeridos.</w:t>
      </w:r>
    </w:p>
    <w:p w14:paraId="200EAB67" w14:textId="0B4FE6F3" w:rsidR="00D2609E" w:rsidRDefault="00D2609E" w:rsidP="00D2609E">
      <w:r>
        <w:lastRenderedPageBreak/>
        <w:t>Post-condiciones: El navegador tiene que borrar el contenido del gráfico anterior (en el caso de que exista) y graficar los datos requeridos.</w:t>
      </w:r>
    </w:p>
    <w:p w14:paraId="1643BA16" w14:textId="77777777" w:rsidR="00624556" w:rsidRDefault="00624556" w:rsidP="0022572E"/>
    <w:p w14:paraId="2D22523F" w14:textId="77777777" w:rsidR="00D06F70" w:rsidRDefault="00D06F70" w:rsidP="00D06F70">
      <w:pPr>
        <w:pStyle w:val="ListParagraph"/>
      </w:pPr>
    </w:p>
    <w:p w14:paraId="222C35CD" w14:textId="77777777" w:rsidR="00D2609E" w:rsidRDefault="00D2609E" w:rsidP="00D2609E"/>
    <w:p w14:paraId="531CF7EB" w14:textId="64E56B58" w:rsidR="00D2609E" w:rsidRDefault="00D2609E" w:rsidP="00D2609E">
      <w:r>
        <w:t>CU</w:t>
      </w:r>
      <w:r w:rsidR="001A2DEE" w:rsidRPr="001A2DEE">
        <w:t>8</w:t>
      </w:r>
      <w:r>
        <w:t>: Mostar datos de evolución del paciente.</w:t>
      </w:r>
    </w:p>
    <w:p w14:paraId="195FD91A" w14:textId="668AB104" w:rsidR="00D2609E" w:rsidRDefault="00D2609E" w:rsidP="00D2609E">
      <w:r>
        <w:t>El usuario muestra la evolución de un movimiento del paciente.</w:t>
      </w:r>
    </w:p>
    <w:p w14:paraId="0D186F0C" w14:textId="32B67838" w:rsidR="00D2609E" w:rsidRDefault="00D2609E" w:rsidP="00D2609E">
      <w:r>
        <w:t>Actores implicados: Usuario/cliente</w:t>
      </w:r>
      <w:ins w:id="146" w:author="Borja Gonzalez" w:date="2017-09-07T12:16:00Z">
        <w:r w:rsidR="003D31E0">
          <w:t>.</w:t>
        </w:r>
      </w:ins>
    </w:p>
    <w:p w14:paraId="7D68E677" w14:textId="77777777" w:rsidR="00D2609E" w:rsidRDefault="00D2609E" w:rsidP="00D2609E">
      <w:r w:rsidRPr="00FD514B">
        <w:t xml:space="preserve">Precondiciones: El sistema debe estar correctamente funcionando. </w:t>
      </w:r>
    </w:p>
    <w:p w14:paraId="3C5E4B88" w14:textId="77777777" w:rsidR="00D2609E" w:rsidRDefault="00D2609E" w:rsidP="00D2609E">
      <w:r>
        <w:t>Secuencia de acciones:</w:t>
      </w:r>
    </w:p>
    <w:p w14:paraId="08847441" w14:textId="42A3D48C" w:rsidR="00D2609E" w:rsidRDefault="00D2609E" w:rsidP="00D2609E">
      <w:pPr>
        <w:pStyle w:val="ListParagraph"/>
        <w:numPr>
          <w:ilvl w:val="0"/>
          <w:numId w:val="19"/>
        </w:numPr>
      </w:pPr>
      <w:r>
        <w:t xml:space="preserve">El cliente </w:t>
      </w:r>
      <w:r w:rsidR="003D31E0">
        <w:t>accede a la aplicación</w:t>
      </w:r>
      <w:r>
        <w:t xml:space="preserve"> web introduciendo la dirección IP del servidor en su navegador.</w:t>
      </w:r>
    </w:p>
    <w:p w14:paraId="5C6C9EE7" w14:textId="77777777" w:rsidR="00D2609E" w:rsidRDefault="00D2609E" w:rsidP="00D2609E">
      <w:pPr>
        <w:pStyle w:val="ListParagraph"/>
        <w:numPr>
          <w:ilvl w:val="0"/>
          <w:numId w:val="19"/>
        </w:numPr>
      </w:pPr>
      <w:r>
        <w:t>El cliente accede a la sección de pacientes mediante la pestaña de pacientes.</w:t>
      </w:r>
    </w:p>
    <w:p w14:paraId="4E18F416" w14:textId="77777777" w:rsidR="00D2609E" w:rsidRDefault="00D2609E" w:rsidP="00D2609E">
      <w:pPr>
        <w:pStyle w:val="ListParagraph"/>
        <w:numPr>
          <w:ilvl w:val="0"/>
          <w:numId w:val="19"/>
        </w:numPr>
      </w:pPr>
      <w:r>
        <w:t>El navegador solicita la lista de pacientes a la base de datos.</w:t>
      </w:r>
    </w:p>
    <w:p w14:paraId="2E58C69C" w14:textId="77777777" w:rsidR="00D2609E" w:rsidRDefault="00D2609E" w:rsidP="00D2609E">
      <w:pPr>
        <w:pStyle w:val="ListParagraph"/>
        <w:numPr>
          <w:ilvl w:val="0"/>
          <w:numId w:val="19"/>
        </w:numPr>
      </w:pPr>
      <w:r>
        <w:t>El cliente recibe la lista de pacientes y se la presenta al usuario en una tabla.</w:t>
      </w:r>
    </w:p>
    <w:p w14:paraId="1EC8279D" w14:textId="77777777" w:rsidR="00D2609E" w:rsidRDefault="00D2609E" w:rsidP="00D2609E">
      <w:pPr>
        <w:pStyle w:val="ListParagraph"/>
        <w:numPr>
          <w:ilvl w:val="0"/>
          <w:numId w:val="19"/>
        </w:numPr>
      </w:pPr>
      <w:r>
        <w:t>El cliente elige el paciente del que quiere mostrar sus datos de movimiento presionando el botón adecuado, ya que cada paciente tiene su propio botón para mostrar sus datos.</w:t>
      </w:r>
    </w:p>
    <w:p w14:paraId="7FA47CCF" w14:textId="77777777" w:rsidR="00D2609E" w:rsidRDefault="00D2609E" w:rsidP="00D2609E">
      <w:pPr>
        <w:pStyle w:val="ListParagraph"/>
        <w:numPr>
          <w:ilvl w:val="0"/>
          <w:numId w:val="19"/>
        </w:numPr>
      </w:pPr>
      <w:r>
        <w:t>El navegador se posiciona en la pestaña de Datos.</w:t>
      </w:r>
    </w:p>
    <w:p w14:paraId="64551C0A" w14:textId="77777777" w:rsidR="00D2609E" w:rsidRDefault="00D2609E" w:rsidP="00D2609E">
      <w:pPr>
        <w:pStyle w:val="ListParagraph"/>
        <w:numPr>
          <w:ilvl w:val="0"/>
          <w:numId w:val="19"/>
        </w:numPr>
      </w:pPr>
      <w:r>
        <w:t>El navegador solicita la lista de movimientos del paciente a la base de datos.</w:t>
      </w:r>
    </w:p>
    <w:p w14:paraId="30219BCD" w14:textId="77777777" w:rsidR="00D2609E" w:rsidRDefault="00D2609E" w:rsidP="00D2609E">
      <w:pPr>
        <w:pStyle w:val="ListParagraph"/>
        <w:numPr>
          <w:ilvl w:val="0"/>
          <w:numId w:val="19"/>
        </w:numPr>
      </w:pPr>
      <w:r>
        <w:t>El navegador recibe la lista de movimientos y se la presenta al usuario en una tabla.</w:t>
      </w:r>
    </w:p>
    <w:p w14:paraId="1462DE18" w14:textId="00862DC0" w:rsidR="00D2609E" w:rsidRDefault="00D2609E" w:rsidP="00D2609E">
      <w:pPr>
        <w:pStyle w:val="ListParagraph"/>
        <w:numPr>
          <w:ilvl w:val="0"/>
          <w:numId w:val="19"/>
        </w:numPr>
      </w:pPr>
      <w:r>
        <w:t xml:space="preserve">El </w:t>
      </w:r>
      <w:r w:rsidR="00B465E5">
        <w:t>usuario elige la evolución del</w:t>
      </w:r>
      <w:r>
        <w:t xml:space="preserve"> movimiento (Sagital, Coronal, Transversal) </w:t>
      </w:r>
      <w:r w:rsidR="00B465E5">
        <w:t>que quiere mostrar presionando el botón “Evolución del movimiento”</w:t>
      </w:r>
      <w:r>
        <w:t>.</w:t>
      </w:r>
    </w:p>
    <w:p w14:paraId="2FEEF14C" w14:textId="77777777" w:rsidR="00D2609E" w:rsidRDefault="00D2609E" w:rsidP="00D2609E">
      <w:pPr>
        <w:pStyle w:val="ListParagraph"/>
        <w:numPr>
          <w:ilvl w:val="0"/>
          <w:numId w:val="19"/>
        </w:numPr>
      </w:pPr>
      <w:r>
        <w:t>El navegador muestra por pantalla un gráfico con los datos requeridos.</w:t>
      </w:r>
    </w:p>
    <w:p w14:paraId="7CABBB62" w14:textId="77777777" w:rsidR="00D2609E" w:rsidRDefault="00D2609E" w:rsidP="00D2609E">
      <w:r>
        <w:t>Post-condiciones: El navegador tiene que borrar el contenido del gráfico anterior (en el caso de que exista) y graficar los datos requeridos.</w:t>
      </w:r>
    </w:p>
    <w:p w14:paraId="78E769B9" w14:textId="77777777" w:rsidR="00D06F70" w:rsidRDefault="00D06F70" w:rsidP="00D2609E"/>
    <w:p w14:paraId="530A2925" w14:textId="77777777" w:rsidR="00DE3DB0" w:rsidRDefault="00DE3DB0" w:rsidP="00DE3DB0"/>
    <w:p w14:paraId="34F2061E" w14:textId="77777777" w:rsidR="00D7334C" w:rsidRPr="00FD514B" w:rsidRDefault="00D7334C" w:rsidP="00D7334C"/>
    <w:p w14:paraId="41F7D89C" w14:textId="77777777" w:rsidR="00FD514B" w:rsidRPr="0059382A" w:rsidRDefault="00FD514B" w:rsidP="00FD514B">
      <w:pPr>
        <w:rPr>
          <w:lang w:val="es-ES"/>
        </w:rPr>
      </w:pPr>
    </w:p>
    <w:p w14:paraId="1579525F" w14:textId="77777777" w:rsidR="00FD514B" w:rsidRPr="00F62A95" w:rsidRDefault="00FD514B" w:rsidP="00F62A95"/>
    <w:p w14:paraId="6FB1842F" w14:textId="0828EBB9" w:rsidR="008A1614" w:rsidRPr="008A1614" w:rsidRDefault="00D51A6F" w:rsidP="008A1614">
      <w:pPr>
        <w:pStyle w:val="Heading2"/>
      </w:pPr>
      <w:bookmarkStart w:id="147" w:name="_Toc364792195"/>
      <w:bookmarkStart w:id="148" w:name="_Toc366229217"/>
      <w:bookmarkStart w:id="149" w:name="_Toc366756965"/>
      <w:r w:rsidRPr="0040221C">
        <w:t>Matriz de trazabilidad</w:t>
      </w:r>
      <w:bookmarkEnd w:id="147"/>
      <w:bookmarkEnd w:id="148"/>
      <w:bookmarkEnd w:id="149"/>
    </w:p>
    <w:p w14:paraId="0F164F2D" w14:textId="77777777" w:rsidR="00D51A6F" w:rsidRDefault="00D51A6F" w:rsidP="00D51A6F">
      <w:pPr>
        <w:pStyle w:val="Heading2"/>
        <w:rPr>
          <w:ins w:id="150" w:author="Borja Gonzalez" w:date="2017-09-08T10:44:00Z"/>
        </w:rPr>
      </w:pPr>
      <w:bookmarkStart w:id="151" w:name="_Toc364792196"/>
      <w:bookmarkStart w:id="152" w:name="_Toc366229218"/>
      <w:bookmarkStart w:id="153" w:name="_Toc366756966"/>
      <w:r w:rsidRPr="0040221C">
        <w:t>Arquitectura del sistema</w:t>
      </w:r>
      <w:bookmarkEnd w:id="151"/>
      <w:bookmarkEnd w:id="152"/>
      <w:bookmarkEnd w:id="153"/>
    </w:p>
    <w:p w14:paraId="24E7DA5F" w14:textId="77777777" w:rsidR="008A1614" w:rsidRDefault="008A1614" w:rsidP="0028735F">
      <w:pPr>
        <w:rPr>
          <w:ins w:id="154" w:author="Borja Gonzalez" w:date="2017-09-08T10:44:00Z"/>
        </w:rPr>
      </w:pPr>
    </w:p>
    <w:p w14:paraId="6DB130E5" w14:textId="4248FC58" w:rsidR="008A1614" w:rsidRDefault="008A1614" w:rsidP="0028735F">
      <w:pPr>
        <w:pStyle w:val="Heading3"/>
      </w:pPr>
      <w:bookmarkStart w:id="155" w:name="_Toc366756967"/>
      <w:r>
        <w:t>Aspecto de la aplicación web</w:t>
      </w:r>
      <w:bookmarkEnd w:id="155"/>
    </w:p>
    <w:p w14:paraId="3F6B593D" w14:textId="77777777" w:rsidR="008A1614" w:rsidRDefault="008A1614" w:rsidP="0028735F"/>
    <w:p w14:paraId="144B479D" w14:textId="39C8BCD3" w:rsidR="008A1614" w:rsidRDefault="00065470" w:rsidP="0028735F">
      <w:pPr>
        <w:pStyle w:val="Heading4"/>
      </w:pPr>
      <w:r>
        <w:t>Sección de Inicio</w:t>
      </w:r>
    </w:p>
    <w:p w14:paraId="38915077" w14:textId="77777777" w:rsidR="00065470" w:rsidRPr="008A1614" w:rsidRDefault="00065470" w:rsidP="0028735F">
      <w:pPr>
        <w:rPr>
          <w:ins w:id="156" w:author="Borja Gonzalez" w:date="2017-09-08T10:44:00Z"/>
        </w:rPr>
      </w:pPr>
    </w:p>
    <w:p w14:paraId="254E275E" w14:textId="681A5A33" w:rsidR="008A1614" w:rsidRDefault="00065470" w:rsidP="0028735F">
      <w:pPr>
        <w:rPr>
          <w:ins w:id="157" w:author="Borja Gonzalez" w:date="2017-09-08T10:44:00Z"/>
        </w:rPr>
      </w:pPr>
      <w:ins w:id="158" w:author="Borja Gonzalez" w:date="2017-09-08T11:08:00Z">
        <w:r>
          <w:rPr>
            <w:noProof/>
            <w:lang w:val="en-US"/>
          </w:rPr>
          <w:lastRenderedPageBreak/>
          <w:drawing>
            <wp:inline distT="0" distB="0" distL="0" distR="0" wp14:anchorId="3D43A0DF" wp14:editId="6B63A1FC">
              <wp:extent cx="6971515" cy="334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973580" cy="3341089"/>
                      </a:xfrm>
                      <a:prstGeom prst="rect">
                        <a:avLst/>
                      </a:prstGeom>
                      <a:noFill/>
                      <a:ln>
                        <a:noFill/>
                      </a:ln>
                    </pic:spPr>
                  </pic:pic>
                </a:graphicData>
              </a:graphic>
            </wp:inline>
          </w:drawing>
        </w:r>
      </w:ins>
    </w:p>
    <w:p w14:paraId="0505827B" w14:textId="77777777" w:rsidR="008A1614" w:rsidRDefault="008A1614" w:rsidP="0028735F">
      <w:pPr>
        <w:rPr>
          <w:ins w:id="159" w:author="Borja Gonzalez" w:date="2017-09-08T11:09:00Z"/>
        </w:rPr>
      </w:pPr>
    </w:p>
    <w:p w14:paraId="76136A52" w14:textId="53581A6B" w:rsidR="00065470" w:rsidRDefault="00065470" w:rsidP="0028735F">
      <w:r>
        <w:t>En la sección de inicio encontramos una breve descripción de cómo funciona la página web.</w:t>
      </w:r>
    </w:p>
    <w:p w14:paraId="1FB08E84" w14:textId="77777777" w:rsidR="00065470" w:rsidRDefault="00065470" w:rsidP="0028735F"/>
    <w:p w14:paraId="75FA6B1C" w14:textId="6A659FA7" w:rsidR="00065470" w:rsidRPr="008A1614" w:rsidRDefault="00065470" w:rsidP="0028735F">
      <w:pPr>
        <w:pStyle w:val="Heading4"/>
      </w:pPr>
      <w:r>
        <w:t>Sección de Pacientes</w:t>
      </w:r>
    </w:p>
    <w:p w14:paraId="657935D7" w14:textId="01F34E2D" w:rsidR="00065470" w:rsidRDefault="00065470" w:rsidP="00D51A6F">
      <w:pPr>
        <w:pStyle w:val="Heading2"/>
      </w:pPr>
      <w:bookmarkStart w:id="160" w:name="_Toc364792197"/>
      <w:bookmarkStart w:id="161" w:name="_Toc366229219"/>
      <w:r>
        <w:rPr>
          <w:noProof/>
          <w:lang w:val="en-US"/>
        </w:rPr>
        <w:drawing>
          <wp:inline distT="0" distB="0" distL="0" distR="0" wp14:anchorId="3C528540" wp14:editId="13BB9185">
            <wp:extent cx="6755625" cy="2768600"/>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755625" cy="2768600"/>
                    </a:xfrm>
                    <a:prstGeom prst="rect">
                      <a:avLst/>
                    </a:prstGeom>
                    <a:noFill/>
                    <a:ln>
                      <a:noFill/>
                    </a:ln>
                  </pic:spPr>
                </pic:pic>
              </a:graphicData>
            </a:graphic>
          </wp:inline>
        </w:drawing>
      </w:r>
    </w:p>
    <w:p w14:paraId="43BF5FCB" w14:textId="77777777" w:rsidR="00065470" w:rsidRDefault="00065470" w:rsidP="0028735F"/>
    <w:p w14:paraId="1FCABC4D" w14:textId="367E7B00" w:rsidR="00065470" w:rsidRDefault="00065470" w:rsidP="0028735F">
      <w:r>
        <w:t>En la sección de pacientes encontramos un listado de pacientes con el Nombre apellido un botón para acceder a los datos del paciente y otro botón para borrar al paciente. También existe la posibilidad de añadir pacientes, introduciendo su nombre, apellidos y sexo.</w:t>
      </w:r>
    </w:p>
    <w:p w14:paraId="1960ED5B" w14:textId="77777777" w:rsidR="00065470" w:rsidRDefault="00065470" w:rsidP="0028735F"/>
    <w:p w14:paraId="2D4178A8" w14:textId="002E3402" w:rsidR="00065470" w:rsidRDefault="00065470" w:rsidP="0028735F">
      <w:pPr>
        <w:pStyle w:val="Heading4"/>
      </w:pPr>
      <w:r>
        <w:t>Sección de Datos</w:t>
      </w:r>
    </w:p>
    <w:p w14:paraId="078DCF87" w14:textId="77777777" w:rsidR="00065470" w:rsidRDefault="00065470" w:rsidP="0028735F"/>
    <w:p w14:paraId="665F22A1" w14:textId="10FCF355" w:rsidR="00065470" w:rsidRDefault="00065470" w:rsidP="0028735F">
      <w:r>
        <w:rPr>
          <w:noProof/>
          <w:lang w:val="en-US"/>
        </w:rPr>
        <w:drawing>
          <wp:inline distT="0" distB="0" distL="0" distR="0" wp14:anchorId="02899DA9" wp14:editId="6D6EC689">
            <wp:extent cx="6676739" cy="2781300"/>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677145" cy="2781469"/>
                    </a:xfrm>
                    <a:prstGeom prst="rect">
                      <a:avLst/>
                    </a:prstGeom>
                    <a:noFill/>
                    <a:ln>
                      <a:noFill/>
                    </a:ln>
                  </pic:spPr>
                </pic:pic>
              </a:graphicData>
            </a:graphic>
          </wp:inline>
        </w:drawing>
      </w:r>
    </w:p>
    <w:p w14:paraId="5ECCFE35" w14:textId="77777777" w:rsidR="00065470" w:rsidRDefault="00065470" w:rsidP="0028735F"/>
    <w:p w14:paraId="7941258C" w14:textId="65E0937A" w:rsidR="00065470" w:rsidRPr="00065470" w:rsidRDefault="00065470" w:rsidP="0028735F">
      <w:r>
        <w:t>En la sección de datos tenemos un listado de conjuntos de movimientos (movimientos en los planos Coronal, Transversal y Sagital) con una fecha de medición asociada a cada conjunto. A demás es posible añadir un conjunto de datos con su fecha asociada y borrar un conjunto de datos.</w:t>
      </w:r>
    </w:p>
    <w:p w14:paraId="67E957FB" w14:textId="60AA5F4D" w:rsidR="00850FEB" w:rsidRDefault="00850FEB" w:rsidP="0028735F">
      <w:pPr>
        <w:pStyle w:val="Heading3"/>
        <w:rPr>
          <w:ins w:id="162" w:author="Borja Gonzalez" w:date="2017-09-08T18:07:00Z"/>
        </w:rPr>
      </w:pPr>
      <w:bookmarkStart w:id="163" w:name="_Toc366756968"/>
      <w:r>
        <w:t>Aspecto de la Base de datos</w:t>
      </w:r>
      <w:bookmarkEnd w:id="163"/>
    </w:p>
    <w:p w14:paraId="238E9047" w14:textId="1764BB7A" w:rsidR="00A2322F" w:rsidRDefault="00A2322F" w:rsidP="00A2322F">
      <w:pPr>
        <w:pStyle w:val="Heading4"/>
        <w:rPr>
          <w:ins w:id="164" w:author="Borja Gonzalez" w:date="2017-09-08T18:13:00Z"/>
        </w:rPr>
      </w:pPr>
      <w:r>
        <w:t xml:space="preserve">EER – </w:t>
      </w:r>
      <w:proofErr w:type="spellStart"/>
      <w:r>
        <w:t>Enhanced</w:t>
      </w:r>
      <w:proofErr w:type="spellEnd"/>
      <w:r>
        <w:t xml:space="preserve"> </w:t>
      </w:r>
      <w:proofErr w:type="spellStart"/>
      <w:r>
        <w:t>Entity-relationship</w:t>
      </w:r>
      <w:proofErr w:type="spellEnd"/>
      <w:r>
        <w:t xml:space="preserve"> </w:t>
      </w:r>
      <w:proofErr w:type="spellStart"/>
      <w:r>
        <w:t>model</w:t>
      </w:r>
      <w:proofErr w:type="spellEnd"/>
    </w:p>
    <w:p w14:paraId="1D79ED7B" w14:textId="77777777" w:rsidR="006C174E" w:rsidRPr="006C174E" w:rsidRDefault="006C174E" w:rsidP="006C174E"/>
    <w:p w14:paraId="543DAD9C" w14:textId="77777777" w:rsidR="006C174E" w:rsidRPr="006C174E" w:rsidRDefault="006C174E" w:rsidP="006C174E">
      <w:r w:rsidRPr="006C174E">
        <w:t>Un </w:t>
      </w:r>
      <w:r w:rsidRPr="006C174E">
        <w:rPr>
          <w:bCs/>
        </w:rPr>
        <w:t>modelo entidad-relación</w:t>
      </w:r>
      <w:r w:rsidRPr="006C174E">
        <w:t> o </w:t>
      </w:r>
      <w:r w:rsidRPr="006C174E">
        <w:rPr>
          <w:bCs/>
        </w:rPr>
        <w:t>diagrama entidad-relación</w:t>
      </w:r>
      <w:r w:rsidRPr="006C174E">
        <w:t> (a veces denominado por sus siglas en inglés, </w:t>
      </w:r>
      <w:r w:rsidRPr="006C174E">
        <w:rPr>
          <w:bCs/>
        </w:rPr>
        <w:t>E-R</w:t>
      </w:r>
      <w:r w:rsidRPr="006C174E">
        <w:t> </w:t>
      </w:r>
      <w:r w:rsidRPr="006C174E">
        <w:rPr>
          <w:iCs/>
        </w:rPr>
        <w:t>"</w:t>
      </w:r>
      <w:proofErr w:type="spellStart"/>
      <w:r w:rsidRPr="006C174E">
        <w:rPr>
          <w:iCs/>
        </w:rPr>
        <w:t>Entity</w:t>
      </w:r>
      <w:proofErr w:type="spellEnd"/>
      <w:r w:rsidRPr="006C174E">
        <w:rPr>
          <w:iCs/>
        </w:rPr>
        <w:t xml:space="preserve"> </w:t>
      </w:r>
      <w:proofErr w:type="spellStart"/>
      <w:r w:rsidRPr="006C174E">
        <w:rPr>
          <w:iCs/>
        </w:rPr>
        <w:t>relationship</w:t>
      </w:r>
      <w:proofErr w:type="spellEnd"/>
      <w:r w:rsidRPr="006C174E">
        <w:rPr>
          <w:iCs/>
        </w:rPr>
        <w:t>"</w:t>
      </w:r>
      <w:r w:rsidRPr="006C174E">
        <w:t>; en español </w:t>
      </w:r>
      <w:r w:rsidRPr="006C174E">
        <w:rPr>
          <w:bCs/>
        </w:rPr>
        <w:t>DER</w:t>
      </w:r>
      <w:r w:rsidRPr="006C174E">
        <w:t>: "Diagrama de Entidad-Relación") es una herramienta para el </w:t>
      </w:r>
      <w:r w:rsidRPr="007E178E">
        <w:fldChar w:fldCharType="begin"/>
      </w:r>
      <w:r w:rsidRPr="006C174E">
        <w:instrText xml:space="preserve"> HYPERLINK "https://es.wikipedia.org/wiki/Modelo_de_datos" \o "Modelo de datos" </w:instrText>
      </w:r>
      <w:r w:rsidRPr="007E178E">
        <w:rPr>
          <w:rPrChange w:id="165" w:author="Borja Gonzalez" w:date="2017-09-08T18:20:00Z">
            <w:rPr/>
          </w:rPrChange>
        </w:rPr>
        <w:fldChar w:fldCharType="separate"/>
      </w:r>
      <w:r w:rsidRPr="006C174E">
        <w:rPr>
          <w:rStyle w:val="Hyperlink"/>
          <w:color w:val="auto"/>
          <w:u w:val="none"/>
          <w:rPrChange w:id="166" w:author="Borja Gonzalez" w:date="2017-09-08T18:20:00Z">
            <w:rPr>
              <w:rStyle w:val="Hyperlink"/>
            </w:rPr>
          </w:rPrChange>
        </w:rPr>
        <w:t>modelado de datos</w:t>
      </w:r>
      <w:r w:rsidRPr="007E178E">
        <w:fldChar w:fldCharType="end"/>
      </w:r>
      <w:r w:rsidRPr="006C174E">
        <w:t> que permite representar las entidades relevantes de un </w:t>
      </w:r>
      <w:r w:rsidRPr="007E178E">
        <w:fldChar w:fldCharType="begin"/>
      </w:r>
      <w:r w:rsidRPr="006C174E">
        <w:instrText xml:space="preserve"> HYPERLINK "https://es.wikipedia.org/wiki/Sistema_de_informaci%C3%B3n" \o "Sistema de información" </w:instrText>
      </w:r>
      <w:r w:rsidRPr="007E178E">
        <w:rPr>
          <w:rPrChange w:id="167" w:author="Borja Gonzalez" w:date="2017-09-08T18:20:00Z">
            <w:rPr/>
          </w:rPrChange>
        </w:rPr>
        <w:fldChar w:fldCharType="separate"/>
      </w:r>
      <w:r w:rsidRPr="006C174E">
        <w:rPr>
          <w:rStyle w:val="Hyperlink"/>
          <w:color w:val="auto"/>
          <w:u w:val="none"/>
          <w:rPrChange w:id="168" w:author="Borja Gonzalez" w:date="2017-09-08T18:20:00Z">
            <w:rPr>
              <w:rStyle w:val="Hyperlink"/>
            </w:rPr>
          </w:rPrChange>
        </w:rPr>
        <w:t>sistema de información</w:t>
      </w:r>
      <w:r w:rsidRPr="007E178E">
        <w:fldChar w:fldCharType="end"/>
      </w:r>
      <w:r w:rsidRPr="006C174E">
        <w:t> así como sus interrelaciones y propiedades.</w:t>
      </w:r>
    </w:p>
    <w:p w14:paraId="0B62F8D5" w14:textId="77777777" w:rsidR="00DE7CD9" w:rsidRPr="00DE7CD9" w:rsidRDefault="00DE7CD9" w:rsidP="0028735F"/>
    <w:p w14:paraId="3D958D56" w14:textId="7E220804" w:rsidR="00FB5B11" w:rsidRPr="00FB5B11" w:rsidRDefault="00DE7CD9" w:rsidP="0028735F">
      <w:r w:rsidRPr="00DE7CD9">
        <w:rPr>
          <w:noProof/>
          <w:lang w:val="en-US"/>
        </w:rPr>
        <w:lastRenderedPageBreak/>
        <w:drawing>
          <wp:inline distT="0" distB="0" distL="0" distR="0" wp14:anchorId="7A9A8001" wp14:editId="4E93CEA3">
            <wp:extent cx="45720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3663" cy="4116297"/>
                    </a:xfrm>
                    <a:prstGeom prst="rect">
                      <a:avLst/>
                    </a:prstGeom>
                    <a:noFill/>
                    <a:ln>
                      <a:noFill/>
                    </a:ln>
                  </pic:spPr>
                </pic:pic>
              </a:graphicData>
            </a:graphic>
          </wp:inline>
        </w:drawing>
      </w:r>
    </w:p>
    <w:p w14:paraId="27A0BF69" w14:textId="77777777" w:rsidR="00A562AB" w:rsidRDefault="00A562AB" w:rsidP="0028735F">
      <w:pPr>
        <w:rPr>
          <w:ins w:id="169" w:author="Borja Gonzalez" w:date="2017-09-08T18:30:00Z"/>
        </w:rPr>
      </w:pPr>
    </w:p>
    <w:p w14:paraId="43BBA575" w14:textId="14C88CD1" w:rsidR="00850FEB" w:rsidRDefault="0036703B" w:rsidP="0028735F">
      <w:r>
        <w:t>La base de datos está formada por dos tablas</w:t>
      </w:r>
      <w:r w:rsidR="003F7C6A">
        <w:t xml:space="preserve"> relacionadas (1…n) , lo que quiere decir que por cada paciente podrán existir varios sets de datos. En este tipo de relaciones siempre existe un </w:t>
      </w:r>
      <w:proofErr w:type="spellStart"/>
      <w:r w:rsidR="003F7C6A">
        <w:t>Foreign</w:t>
      </w:r>
      <w:proofErr w:type="spellEnd"/>
      <w:r w:rsidR="003F7C6A">
        <w:t xml:space="preserve"> Key, que </w:t>
      </w:r>
      <w:r w:rsidR="00A562AB">
        <w:t>es la clave</w:t>
      </w:r>
      <w:r w:rsidR="003F7C6A">
        <w:t xml:space="preserve"> que relaciona el set de datos con el paciente.</w:t>
      </w:r>
    </w:p>
    <w:p w14:paraId="10C74C9A" w14:textId="215982F6" w:rsidR="00850FEB" w:rsidRDefault="003B3448" w:rsidP="0028735F">
      <w:pPr>
        <w:pStyle w:val="Heading3"/>
      </w:pPr>
      <w:bookmarkStart w:id="170" w:name="_Toc366756969"/>
      <w:r>
        <w:t>Estructura del archivo CSV</w:t>
      </w:r>
      <w:bookmarkEnd w:id="170"/>
    </w:p>
    <w:p w14:paraId="0316EB9C" w14:textId="77777777" w:rsidR="003B3448" w:rsidRDefault="003B3448" w:rsidP="0028735F"/>
    <w:p w14:paraId="524FAAB9" w14:textId="51837D9D" w:rsidR="002F10CA" w:rsidRDefault="002F10CA" w:rsidP="0028735F">
      <w:r>
        <w:rPr>
          <w:noProof/>
          <w:lang w:val="en-US"/>
        </w:rPr>
        <w:drawing>
          <wp:inline distT="0" distB="0" distL="0" distR="0" wp14:anchorId="18F46F42" wp14:editId="1A372FE3">
            <wp:extent cx="7086600" cy="1651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087393" cy="1651185"/>
                    </a:xfrm>
                    <a:prstGeom prst="rect">
                      <a:avLst/>
                    </a:prstGeom>
                    <a:noFill/>
                    <a:ln>
                      <a:noFill/>
                    </a:ln>
                  </pic:spPr>
                </pic:pic>
              </a:graphicData>
            </a:graphic>
          </wp:inline>
        </w:drawing>
      </w:r>
    </w:p>
    <w:p w14:paraId="0201CF32" w14:textId="77777777" w:rsidR="003B3448" w:rsidRDefault="003B3448" w:rsidP="0028735F"/>
    <w:p w14:paraId="1060ADA3" w14:textId="55AABF62" w:rsidR="002F10CA" w:rsidRPr="003B3448" w:rsidRDefault="002F10CA" w:rsidP="0028735F">
      <w:r>
        <w:t xml:space="preserve">En el archivo CSV podemos observar </w:t>
      </w:r>
      <w:r w:rsidR="003D22AD">
        <w:t>un documento de texto delimitado por un punto y coma (</w:t>
      </w:r>
      <w:proofErr w:type="spellStart"/>
      <w:r w:rsidR="003D22AD">
        <w:t>semicolon</w:t>
      </w:r>
      <w:proofErr w:type="spellEnd"/>
      <w:r w:rsidR="003D22AD">
        <w:t>) que divide los datos en tiempo, movimiento coronal, movimiento sagital, movimiento transversal y datos adicionales que ayudan a calcular los previamente dichos. Éstos últimos datos no serán utilizados ya que no son necesarios.</w:t>
      </w:r>
    </w:p>
    <w:p w14:paraId="65E81BAE" w14:textId="3F25D45A" w:rsidR="00D51A6F" w:rsidRPr="0040221C" w:rsidRDefault="009F3C87" w:rsidP="00D51A6F">
      <w:pPr>
        <w:pStyle w:val="Heading2"/>
      </w:pPr>
      <w:bookmarkStart w:id="171" w:name="_Toc366756970"/>
      <w:r w:rsidRPr="0040221C">
        <w:lastRenderedPageBreak/>
        <w:t>Especificación</w:t>
      </w:r>
      <w:r w:rsidR="00D51A6F" w:rsidRPr="0040221C">
        <w:t xml:space="preserve"> de la API</w:t>
      </w:r>
      <w:bookmarkEnd w:id="160"/>
      <w:bookmarkEnd w:id="161"/>
      <w:bookmarkEnd w:id="171"/>
    </w:p>
    <w:p w14:paraId="147AD41B" w14:textId="77777777" w:rsidR="00D51A6F" w:rsidRPr="0040221C" w:rsidRDefault="00D51A6F" w:rsidP="00D51A6F">
      <w:pPr>
        <w:pStyle w:val="Heading1"/>
      </w:pPr>
      <w:bookmarkStart w:id="172" w:name="_Toc364792198"/>
      <w:bookmarkStart w:id="173" w:name="_Toc366229220"/>
      <w:bookmarkStart w:id="174" w:name="_Toc366756971"/>
      <w:r w:rsidRPr="0040221C">
        <w:t>Implementación</w:t>
      </w:r>
      <w:bookmarkEnd w:id="172"/>
      <w:bookmarkEnd w:id="173"/>
      <w:bookmarkEnd w:id="174"/>
    </w:p>
    <w:p w14:paraId="4727C6E1" w14:textId="77777777" w:rsidR="00D51A6F" w:rsidRPr="0040221C" w:rsidRDefault="00D51A6F" w:rsidP="00D51A6F">
      <w:pPr>
        <w:pStyle w:val="TOCHeading"/>
        <w:rPr>
          <w:lang w:val="es-ES_tradnl"/>
        </w:rPr>
      </w:pPr>
      <w:r w:rsidRPr="0040221C">
        <w:rPr>
          <w:lang w:val="es-ES_tradnl"/>
        </w:rPr>
        <w:t>Pruebas</w:t>
      </w:r>
    </w:p>
    <w:p w14:paraId="5C0592FB" w14:textId="2E1BA836" w:rsidR="00D51A6F" w:rsidRPr="0040221C" w:rsidRDefault="00D51A6F" w:rsidP="00D51A6F">
      <w:pPr>
        <w:pStyle w:val="TOCHeading"/>
        <w:rPr>
          <w:lang w:val="es-ES_tradnl"/>
        </w:rPr>
      </w:pPr>
      <w:r w:rsidRPr="0040221C">
        <w:rPr>
          <w:lang w:val="es-ES_tradnl"/>
        </w:rPr>
        <w:t xml:space="preserve">Resultados y </w:t>
      </w:r>
      <w:r w:rsidR="00E653AA" w:rsidRPr="0040221C">
        <w:rPr>
          <w:lang w:val="es-ES_tradnl"/>
        </w:rPr>
        <w:t>conclusion</w:t>
      </w:r>
      <w:r w:rsidR="003B7083">
        <w:rPr>
          <w:lang w:val="es-ES_tradnl"/>
        </w:rPr>
        <w:t>e</w:t>
      </w:r>
      <w:r w:rsidR="00E653AA" w:rsidRPr="0040221C">
        <w:rPr>
          <w:lang w:val="es-ES_tradnl"/>
        </w:rPr>
        <w:t>s</w:t>
      </w:r>
    </w:p>
    <w:p w14:paraId="5CE4A0F1" w14:textId="77777777" w:rsidR="00E653AA" w:rsidRDefault="00E653AA" w:rsidP="00E653AA">
      <w:pPr>
        <w:rPr>
          <w:ins w:id="175" w:author="Borja Gonzalez" w:date="2017-09-10T20:43:00Z"/>
        </w:rPr>
      </w:pPr>
    </w:p>
    <w:p w14:paraId="5D3BEE6E" w14:textId="77777777" w:rsidR="007E178E" w:rsidRDefault="007E178E" w:rsidP="00E653AA">
      <w:pPr>
        <w:rPr>
          <w:ins w:id="176" w:author="Borja Gonzalez" w:date="2017-09-10T20:43:00Z"/>
        </w:rPr>
      </w:pPr>
    </w:p>
    <w:p w14:paraId="539A1021" w14:textId="0D8510D8" w:rsidR="007E178E" w:rsidRDefault="007E178E" w:rsidP="00E653AA">
      <w:pPr>
        <w:rPr>
          <w:b/>
          <w:sz w:val="32"/>
          <w:szCs w:val="32"/>
        </w:rPr>
      </w:pPr>
      <w:r>
        <w:rPr>
          <w:b/>
          <w:sz w:val="32"/>
          <w:szCs w:val="32"/>
        </w:rPr>
        <w:t xml:space="preserve">Bibliografía </w:t>
      </w:r>
    </w:p>
    <w:p w14:paraId="1A42BE23" w14:textId="77777777" w:rsidR="007E178E" w:rsidRDefault="007E178E" w:rsidP="00E653AA">
      <w:pPr>
        <w:rPr>
          <w:b/>
          <w:sz w:val="32"/>
          <w:szCs w:val="32"/>
        </w:rPr>
      </w:pPr>
    </w:p>
    <w:p w14:paraId="44E3F6ED" w14:textId="767C77F5" w:rsidR="007E178E" w:rsidRDefault="00F7781D" w:rsidP="00E653AA">
      <w:hyperlink r:id="rId61" w:history="1">
        <w:r w:rsidR="007E178E" w:rsidRPr="00F94A5E">
          <w:rPr>
            <w:rStyle w:val="Hyperlink"/>
          </w:rPr>
          <w:t>https://en.wikipedia.org/wiki/Socket.IO</w:t>
        </w:r>
      </w:hyperlink>
    </w:p>
    <w:p w14:paraId="65136E2D" w14:textId="77777777" w:rsidR="007E178E" w:rsidRDefault="007E178E" w:rsidP="00E653AA"/>
    <w:p w14:paraId="2012E0C0" w14:textId="5AA394B4" w:rsidR="007E178E" w:rsidRDefault="00F7781D" w:rsidP="00E653AA">
      <w:hyperlink r:id="rId62" w:history="1">
        <w:r w:rsidR="007E178E" w:rsidRPr="00F94A5E">
          <w:rPr>
            <w:rStyle w:val="Hyperlink"/>
          </w:rPr>
          <w:t>https://es.wikipedia.org/wiki/JavaScript</w:t>
        </w:r>
      </w:hyperlink>
    </w:p>
    <w:p w14:paraId="4693FA66" w14:textId="77777777" w:rsidR="007E178E" w:rsidRDefault="007E178E" w:rsidP="00E653AA"/>
    <w:p w14:paraId="508C96A1" w14:textId="3D1CE397" w:rsidR="007E178E" w:rsidRDefault="00F7781D" w:rsidP="00E653AA">
      <w:hyperlink r:id="rId63" w:history="1">
        <w:r w:rsidR="007E178E" w:rsidRPr="00F94A5E">
          <w:rPr>
            <w:rStyle w:val="Hyperlink"/>
          </w:rPr>
          <w:t>https://es.wikipedia.org/wiki/Node.js</w:t>
        </w:r>
      </w:hyperlink>
    </w:p>
    <w:p w14:paraId="4BCDC7EA" w14:textId="77777777" w:rsidR="007E178E" w:rsidRDefault="007E178E" w:rsidP="00E653AA"/>
    <w:p w14:paraId="1853EC3A" w14:textId="43205D82" w:rsidR="007E178E" w:rsidRDefault="00F7781D" w:rsidP="00E653AA">
      <w:hyperlink r:id="rId64" w:history="1">
        <w:r w:rsidR="007E178E" w:rsidRPr="00F94A5E">
          <w:rPr>
            <w:rStyle w:val="Hyperlink"/>
          </w:rPr>
          <w:t>https://es.wikipedia.org/wiki/HTML</w:t>
        </w:r>
      </w:hyperlink>
    </w:p>
    <w:p w14:paraId="1E7DD515" w14:textId="77777777" w:rsidR="007E178E" w:rsidRDefault="007E178E" w:rsidP="00E653AA"/>
    <w:p w14:paraId="4BB0252F" w14:textId="1E8D4722" w:rsidR="007E178E" w:rsidRDefault="00F7781D" w:rsidP="00E653AA">
      <w:hyperlink r:id="rId65" w:history="1">
        <w:r w:rsidR="007E178E" w:rsidRPr="00F94A5E">
          <w:rPr>
            <w:rStyle w:val="Hyperlink"/>
          </w:rPr>
          <w:t>https://es.wikipedia.org/wiki/Hoja_de_estilos_en_cascada</w:t>
        </w:r>
      </w:hyperlink>
    </w:p>
    <w:p w14:paraId="63FFFAB9" w14:textId="77777777" w:rsidR="007E178E" w:rsidRDefault="007E178E" w:rsidP="00E653AA"/>
    <w:p w14:paraId="2CEEA122" w14:textId="74704F38" w:rsidR="007E178E" w:rsidRDefault="00F7781D" w:rsidP="00E653AA">
      <w:hyperlink r:id="rId66" w:history="1">
        <w:r w:rsidR="0029131B" w:rsidRPr="00F94A5E">
          <w:rPr>
            <w:rStyle w:val="Hyperlink"/>
          </w:rPr>
          <w:t>https://es.wikipedia.org/wiki/SQLite</w:t>
        </w:r>
      </w:hyperlink>
    </w:p>
    <w:p w14:paraId="1C49DC6A" w14:textId="77777777" w:rsidR="0029131B" w:rsidRDefault="0029131B" w:rsidP="00E653AA"/>
    <w:p w14:paraId="139C0C89" w14:textId="5357E746" w:rsidR="0029131B" w:rsidRDefault="00F7781D" w:rsidP="00E653AA">
      <w:hyperlink r:id="rId67" w:history="1">
        <w:r w:rsidR="0029131B" w:rsidRPr="00F94A5E">
          <w:rPr>
            <w:rStyle w:val="Hyperlink"/>
          </w:rPr>
          <w:t>https://es.wikipedia.org/wiki/Base_de_datos</w:t>
        </w:r>
      </w:hyperlink>
    </w:p>
    <w:p w14:paraId="796130D3" w14:textId="77777777" w:rsidR="0029131B" w:rsidRDefault="0029131B" w:rsidP="00E653AA"/>
    <w:p w14:paraId="6E505872" w14:textId="5B514608" w:rsidR="0029131B" w:rsidRDefault="002C73BC" w:rsidP="00E653AA">
      <w:pPr>
        <w:rPr>
          <w:ins w:id="177" w:author="Borja Gonzalez" w:date="2017-09-10T21:25:00Z"/>
        </w:rPr>
      </w:pPr>
      <w:ins w:id="178" w:author="Borja Gonzalez" w:date="2017-09-10T21:25:00Z">
        <w:r>
          <w:fldChar w:fldCharType="begin"/>
        </w:r>
        <w:r>
          <w:instrText xml:space="preserve"> HYPERLINK "</w:instrText>
        </w:r>
      </w:ins>
      <w:r w:rsidRPr="0029131B">
        <w:instrText>https://es.wikipedia.org/wiki/ACID</w:instrText>
      </w:r>
      <w:ins w:id="179" w:author="Borja Gonzalez" w:date="2017-09-10T21:25:00Z">
        <w:r>
          <w:instrText xml:space="preserve">" </w:instrText>
        </w:r>
        <w:r>
          <w:fldChar w:fldCharType="separate"/>
        </w:r>
      </w:ins>
      <w:r w:rsidRPr="00F94A5E">
        <w:rPr>
          <w:rStyle w:val="Hyperlink"/>
        </w:rPr>
        <w:t>https://es.wikipedia.org/wiki/ACID</w:t>
      </w:r>
      <w:ins w:id="180" w:author="Borja Gonzalez" w:date="2017-09-10T21:25:00Z">
        <w:r>
          <w:fldChar w:fldCharType="end"/>
        </w:r>
      </w:ins>
    </w:p>
    <w:p w14:paraId="3BCE177D" w14:textId="77777777" w:rsidR="002C73BC" w:rsidRPr="007E178E" w:rsidRDefault="002C73BC" w:rsidP="00E653AA"/>
    <w:sectPr w:rsidR="002C73BC" w:rsidRPr="007E178E" w:rsidSect="009C4174">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drigo García" w:date="2017-09-07T08:42:00Z" w:initials="RG">
    <w:p w14:paraId="681F440D" w14:textId="6558429B" w:rsidR="00BE44C3" w:rsidRDefault="00BE44C3">
      <w:pPr>
        <w:pStyle w:val="CommentText"/>
      </w:pPr>
      <w:r>
        <w:rPr>
          <w:rStyle w:val="CommentReference"/>
        </w:rPr>
        <w:annotationRef/>
      </w:r>
      <w:r>
        <w:t>Hablar de la lesión cervical brevemente. Te mando un proyecto que habla de ello.</w:t>
      </w:r>
    </w:p>
  </w:comment>
  <w:comment w:id="16" w:author="Rodrigo García" w:date="2017-09-07T08:42:00Z" w:initials="RG">
    <w:p w14:paraId="0600180B" w14:textId="0FEB6EEB" w:rsidR="00BE44C3" w:rsidRDefault="00BE44C3">
      <w:pPr>
        <w:pStyle w:val="CommentText"/>
      </w:pPr>
      <w:r>
        <w:rPr>
          <w:rStyle w:val="CommentReference"/>
        </w:rPr>
        <w:annotationRef/>
      </w:r>
      <w:r>
        <w:t>Habla también de que has capturado los requisitos con el cliente. Es un punto importante en la ingeniería software, a veces más que programar.</w:t>
      </w:r>
    </w:p>
  </w:comment>
  <w:comment w:id="17" w:author="Rodrigo García" w:date="2017-09-07T08:43:00Z" w:initials="RG">
    <w:p w14:paraId="560AEF15" w14:textId="165D3ABF" w:rsidR="00BE44C3" w:rsidRDefault="00BE44C3">
      <w:pPr>
        <w:pStyle w:val="CommentText"/>
      </w:pPr>
      <w:r>
        <w:rPr>
          <w:rStyle w:val="CommentReference"/>
        </w:rPr>
        <w:annotationRef/>
      </w:r>
      <w:r>
        <w:t>Añadirás también que has hecho pruebas.</w:t>
      </w:r>
    </w:p>
  </w:comment>
  <w:comment w:id="84" w:author="Rodrigo García" w:date="2017-09-07T08:45:00Z" w:initials="RG">
    <w:p w14:paraId="48B244ED" w14:textId="1152E79A" w:rsidR="00BE44C3" w:rsidRDefault="00BE44C3">
      <w:pPr>
        <w:pStyle w:val="CommentText"/>
      </w:pPr>
      <w:r>
        <w:rPr>
          <w:rStyle w:val="CommentReference"/>
        </w:rPr>
        <w:annotationRef/>
      </w:r>
      <w:r>
        <w:t>¿Aplicación web de qué?</w:t>
      </w:r>
    </w:p>
  </w:comment>
  <w:comment w:id="91" w:author="Rodrigo García" w:date="2017-09-07T08:45:00Z" w:initials="RG">
    <w:p w14:paraId="348BAB3B" w14:textId="29B5DCAE" w:rsidR="00BE44C3" w:rsidRDefault="00BE44C3">
      <w:pPr>
        <w:pStyle w:val="CommentText"/>
      </w:pPr>
      <w:r>
        <w:rPr>
          <w:rStyle w:val="CommentReference"/>
        </w:rPr>
        <w:annotationRef/>
      </w:r>
      <w:r>
        <w:t>No se divide así el problema, sino que es el proceso que vas a seguir a la hora de describirlo.</w:t>
      </w:r>
    </w:p>
  </w:comment>
  <w:comment w:id="112" w:author="Rodrigo García" w:date="2017-09-07T08:47:00Z" w:initials="RG">
    <w:p w14:paraId="6578532F" w14:textId="0861E6D5" w:rsidR="00BE44C3" w:rsidRDefault="00BE44C3">
      <w:pPr>
        <w:pStyle w:val="CommentText"/>
      </w:pPr>
      <w:r>
        <w:rPr>
          <w:rStyle w:val="CommentReference"/>
        </w:rPr>
        <w:annotationRef/>
      </w:r>
      <w:r>
        <w:t>Unir con el RF5.</w:t>
      </w:r>
    </w:p>
  </w:comment>
  <w:comment w:id="113" w:author="Rodrigo García" w:date="2017-09-07T08:48:00Z" w:initials="RG">
    <w:p w14:paraId="716591E2" w14:textId="61A69ECC" w:rsidR="00BE44C3" w:rsidRDefault="00BE44C3">
      <w:pPr>
        <w:pStyle w:val="CommentText"/>
      </w:pPr>
      <w:r>
        <w:rPr>
          <w:rStyle w:val="CommentReference"/>
        </w:rPr>
        <w:annotationRef/>
      </w:r>
      <w:r>
        <w:t>Lo que he borrado es un detalle de implementación</w:t>
      </w:r>
    </w:p>
  </w:comment>
  <w:comment w:id="123" w:author="Rodrigo García" w:date="2017-09-08T15:36:00Z" w:initials="RG">
    <w:p w14:paraId="26E5F56F" w14:textId="77777777" w:rsidR="00BE44C3" w:rsidRDefault="00BE44C3" w:rsidP="00B50A04">
      <w:pPr>
        <w:pStyle w:val="CommentText"/>
      </w:pPr>
      <w:r>
        <w:rPr>
          <w:rStyle w:val="CommentReference"/>
        </w:rPr>
        <w:annotationRef/>
      </w:r>
      <w:r>
        <w:t>No funcional.</w:t>
      </w:r>
    </w:p>
  </w:comment>
  <w:comment w:id="126" w:author="Rodrigo García" w:date="2017-09-08T15:32:00Z" w:initials="RG">
    <w:p w14:paraId="2166EE0E" w14:textId="77777777" w:rsidR="00BE44C3" w:rsidRDefault="00BE44C3" w:rsidP="00B50A04">
      <w:pPr>
        <w:pStyle w:val="CommentText"/>
      </w:pPr>
      <w:r>
        <w:rPr>
          <w:rStyle w:val="CommentReference"/>
        </w:rPr>
        <w:annotationRef/>
      </w:r>
      <w:r>
        <w:t>Este trozo es no funcional, ponlo como uno a parte.</w:t>
      </w:r>
    </w:p>
  </w:comment>
  <w:comment w:id="130" w:author="Rodrigo García" w:date="2017-09-08T15:33:00Z" w:initials="RG">
    <w:p w14:paraId="76CF31EF" w14:textId="77777777" w:rsidR="00BE44C3" w:rsidRDefault="00BE44C3" w:rsidP="00B50A04">
      <w:pPr>
        <w:pStyle w:val="CommentText"/>
      </w:pPr>
      <w:r>
        <w:rPr>
          <w:rStyle w:val="CommentReference"/>
        </w:rPr>
        <w:annotationRef/>
      </w:r>
      <w:r>
        <w:t>Este trozo es no funcional, ponlo como uno a parte.</w:t>
      </w:r>
    </w:p>
  </w:comment>
  <w:comment w:id="133" w:author="Rodrigo García" w:date="2017-09-08T15:35:00Z" w:initials="RG">
    <w:p w14:paraId="2614B705" w14:textId="77777777" w:rsidR="00BE44C3" w:rsidRDefault="00BE44C3" w:rsidP="00B50A04">
      <w:pPr>
        <w:pStyle w:val="CommentText"/>
      </w:pPr>
      <w:r>
        <w:rPr>
          <w:rStyle w:val="CommentReference"/>
        </w:rPr>
        <w:annotationRef/>
      </w:r>
      <w:r>
        <w:t>Ya dirás más adelante cómo lo hace.</w:t>
      </w:r>
    </w:p>
  </w:comment>
  <w:comment w:id="132" w:author="Rodrigo García" w:date="2017-09-08T15:35:00Z" w:initials="RG">
    <w:p w14:paraId="03BE05AC" w14:textId="77777777" w:rsidR="00BE44C3" w:rsidRDefault="00BE44C3" w:rsidP="00B50A04">
      <w:pPr>
        <w:pStyle w:val="CommentText"/>
      </w:pPr>
      <w:r>
        <w:rPr>
          <w:rStyle w:val="CommentReference"/>
        </w:rPr>
        <w:annotationRef/>
      </w:r>
      <w:r>
        <w:t>No funcional.</w:t>
      </w:r>
    </w:p>
  </w:comment>
  <w:comment w:id="139" w:author="Rodrigo García" w:date="2017-09-07T08:52:00Z" w:initials="RG">
    <w:p w14:paraId="71645DB0" w14:textId="090F92C6" w:rsidR="00BE44C3" w:rsidRDefault="00BE44C3">
      <w:pPr>
        <w:pStyle w:val="CommentText"/>
      </w:pPr>
      <w:r>
        <w:rPr>
          <w:rStyle w:val="CommentReference"/>
        </w:rPr>
        <w:annotationRef/>
      </w:r>
      <w:r>
        <w:t xml:space="preserve">¿No es el CU1 precondición de éste? Mismo problema en los </w:t>
      </w:r>
      <w:proofErr w:type="spellStart"/>
      <w:r>
        <w:t>CUs</w:t>
      </w:r>
      <w:proofErr w:type="spellEnd"/>
      <w:r>
        <w:t xml:space="preserve"> que siguen.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F440D" w15:done="0"/>
  <w15:commentEx w15:paraId="0600180B" w15:done="0"/>
  <w15:commentEx w15:paraId="560AEF15" w15:done="0"/>
  <w15:commentEx w15:paraId="453E9A00" w15:done="0"/>
  <w15:commentEx w15:paraId="48B244ED" w15:done="0"/>
  <w15:commentEx w15:paraId="348BAB3B" w15:done="0"/>
  <w15:commentEx w15:paraId="40DFD7B4" w15:done="0"/>
  <w15:commentEx w15:paraId="3EDE1F33" w15:done="0"/>
  <w15:commentEx w15:paraId="09FAC27A" w15:done="0"/>
  <w15:commentEx w15:paraId="6578532F" w15:done="0"/>
  <w15:commentEx w15:paraId="2EE120A5" w15:done="0"/>
  <w15:commentEx w15:paraId="716591E2" w15:done="0"/>
  <w15:commentEx w15:paraId="04EB8A73" w15:done="0"/>
  <w15:commentEx w15:paraId="54668D9A" w15:done="0"/>
  <w15:commentEx w15:paraId="6ACE7123" w15:done="0"/>
  <w15:commentEx w15:paraId="31780E3B" w15:done="0"/>
  <w15:commentEx w15:paraId="0A490A79" w15:done="0"/>
  <w15:commentEx w15:paraId="71645DB0" w15:done="0"/>
  <w15:commentEx w15:paraId="1ACB2C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F440D" w16cid:durableId="1D5B84F3"/>
  <w16cid:commentId w16cid:paraId="0600180B" w16cid:durableId="1D5B850E"/>
  <w16cid:commentId w16cid:paraId="560AEF15" w16cid:durableId="1D5B8539"/>
  <w16cid:commentId w16cid:paraId="453E9A00" w16cid:durableId="1D5B8562"/>
  <w16cid:commentId w16cid:paraId="48B244ED" w16cid:durableId="1D5B85A0"/>
  <w16cid:commentId w16cid:paraId="348BAB3B" w16cid:durableId="1D5B85B2"/>
  <w16cid:commentId w16cid:paraId="40DFD7B4" w16cid:durableId="1D5B85CC"/>
  <w16cid:commentId w16cid:paraId="3EDE1F33" w16cid:durableId="1D5B860A"/>
  <w16cid:commentId w16cid:paraId="09FAC27A" w16cid:durableId="1D5B8619"/>
  <w16cid:commentId w16cid:paraId="6578532F" w16cid:durableId="1D5B8636"/>
  <w16cid:commentId w16cid:paraId="2EE120A5" w16cid:durableId="1D5B864E"/>
  <w16cid:commentId w16cid:paraId="716591E2" w16cid:durableId="1D5B866A"/>
  <w16cid:commentId w16cid:paraId="04EB8A73" w16cid:durableId="1D5B8684"/>
  <w16cid:commentId w16cid:paraId="54668D9A" w16cid:durableId="1D5B868F"/>
  <w16cid:commentId w16cid:paraId="6ACE7123" w16cid:durableId="1D5B86A1"/>
  <w16cid:commentId w16cid:paraId="31780E3B" w16cid:durableId="1D5B86D4"/>
  <w16cid:commentId w16cid:paraId="0A490A79" w16cid:durableId="1D5B8700"/>
  <w16cid:commentId w16cid:paraId="71645DB0" w16cid:durableId="1D5B8731"/>
  <w16cid:commentId w16cid:paraId="1ACB2CEF" w16cid:durableId="1D5B8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2A2444"/>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277E13"/>
    <w:multiLevelType w:val="multilevel"/>
    <w:tmpl w:val="EC2606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5C217D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1369C7"/>
    <w:multiLevelType w:val="hybridMultilevel"/>
    <w:tmpl w:val="7D4AEE7C"/>
    <w:lvl w:ilvl="0" w:tplc="05501B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577D4"/>
    <w:multiLevelType w:val="multilevel"/>
    <w:tmpl w:val="033C8D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16A90372"/>
    <w:multiLevelType w:val="multilevel"/>
    <w:tmpl w:val="392E0B86"/>
    <w:lvl w:ilvl="0">
      <w:start w:val="1"/>
      <w:numFmt w:val="decimal"/>
      <w:lvlText w:val="%1."/>
      <w:lvlJc w:val="left"/>
      <w:pPr>
        <w:ind w:left="1080" w:hanging="360"/>
      </w:pPr>
      <w:rPr>
        <w:rFonts w:asciiTheme="minorHAnsi" w:eastAsiaTheme="minorEastAsia" w:hAnsiTheme="minorHAnsi" w:cstheme="minorBid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189409FA"/>
    <w:multiLevelType w:val="multilevel"/>
    <w:tmpl w:val="EC7E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AA3F75"/>
    <w:multiLevelType w:val="multilevel"/>
    <w:tmpl w:val="F628272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CA1285"/>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3473F4"/>
    <w:multiLevelType w:val="hybridMultilevel"/>
    <w:tmpl w:val="392E0B86"/>
    <w:lvl w:ilvl="0" w:tplc="64F451EE">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0E041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20098"/>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7205A"/>
    <w:multiLevelType w:val="multilevel"/>
    <w:tmpl w:val="AAD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E455E6"/>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1155C"/>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33F42B0"/>
    <w:multiLevelType w:val="hybridMultilevel"/>
    <w:tmpl w:val="54E68FF0"/>
    <w:lvl w:ilvl="0" w:tplc="64F451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6E64786"/>
    <w:multiLevelType w:val="multilevel"/>
    <w:tmpl w:val="35F6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802D2"/>
    <w:multiLevelType w:val="hybridMultilevel"/>
    <w:tmpl w:val="15B2C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AA7515"/>
    <w:multiLevelType w:val="multilevel"/>
    <w:tmpl w:val="D7D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6163FB"/>
    <w:multiLevelType w:val="hybridMultilevel"/>
    <w:tmpl w:val="2D7C75D6"/>
    <w:lvl w:ilvl="0" w:tplc="0F4897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3"/>
  </w:num>
  <w:num w:numId="6">
    <w:abstractNumId w:val="5"/>
  </w:num>
  <w:num w:numId="7">
    <w:abstractNumId w:val="8"/>
  </w:num>
  <w:num w:numId="8">
    <w:abstractNumId w:val="7"/>
  </w:num>
  <w:num w:numId="9">
    <w:abstractNumId w:val="12"/>
  </w:num>
  <w:num w:numId="10">
    <w:abstractNumId w:val="21"/>
  </w:num>
  <w:num w:numId="11">
    <w:abstractNumId w:val="6"/>
  </w:num>
  <w:num w:numId="12">
    <w:abstractNumId w:val="14"/>
  </w:num>
  <w:num w:numId="13">
    <w:abstractNumId w:val="4"/>
  </w:num>
  <w:num w:numId="14">
    <w:abstractNumId w:val="17"/>
  </w:num>
  <w:num w:numId="15">
    <w:abstractNumId w:val="13"/>
  </w:num>
  <w:num w:numId="16">
    <w:abstractNumId w:val="9"/>
  </w:num>
  <w:num w:numId="17">
    <w:abstractNumId w:val="18"/>
  </w:num>
  <w:num w:numId="18">
    <w:abstractNumId w:val="15"/>
  </w:num>
  <w:num w:numId="19">
    <w:abstractNumId w:val="19"/>
  </w:num>
  <w:num w:numId="20">
    <w:abstractNumId w:val="23"/>
  </w:num>
  <w:num w:numId="21">
    <w:abstractNumId w:val="16"/>
  </w:num>
  <w:num w:numId="22">
    <w:abstractNumId w:val="10"/>
  </w:num>
  <w:num w:numId="23">
    <w:abstractNumId w:val="22"/>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drigo García">
    <w15:presenceInfo w15:providerId="Windows Live" w15:userId="baeaa02d56c752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74"/>
    <w:rsid w:val="00042649"/>
    <w:rsid w:val="00065470"/>
    <w:rsid w:val="000674E9"/>
    <w:rsid w:val="000B6B32"/>
    <w:rsid w:val="000D7ED5"/>
    <w:rsid w:val="001757CA"/>
    <w:rsid w:val="001A2DEE"/>
    <w:rsid w:val="001A2EA4"/>
    <w:rsid w:val="001B143F"/>
    <w:rsid w:val="0022572E"/>
    <w:rsid w:val="0022745C"/>
    <w:rsid w:val="00236396"/>
    <w:rsid w:val="00254492"/>
    <w:rsid w:val="00263BFD"/>
    <w:rsid w:val="0028735F"/>
    <w:rsid w:val="0029131B"/>
    <w:rsid w:val="002C0A43"/>
    <w:rsid w:val="002C73BC"/>
    <w:rsid w:val="002D1E73"/>
    <w:rsid w:val="002F10CA"/>
    <w:rsid w:val="0031513A"/>
    <w:rsid w:val="00323DB8"/>
    <w:rsid w:val="00333F5F"/>
    <w:rsid w:val="00354987"/>
    <w:rsid w:val="0036703B"/>
    <w:rsid w:val="003B3448"/>
    <w:rsid w:val="003B7083"/>
    <w:rsid w:val="003D22AD"/>
    <w:rsid w:val="003D31E0"/>
    <w:rsid w:val="003F677A"/>
    <w:rsid w:val="003F7C6A"/>
    <w:rsid w:val="0040221C"/>
    <w:rsid w:val="0044069F"/>
    <w:rsid w:val="004407E6"/>
    <w:rsid w:val="00476513"/>
    <w:rsid w:val="00487522"/>
    <w:rsid w:val="0049275A"/>
    <w:rsid w:val="004B1503"/>
    <w:rsid w:val="004B7341"/>
    <w:rsid w:val="004C562D"/>
    <w:rsid w:val="004E4A72"/>
    <w:rsid w:val="004E7211"/>
    <w:rsid w:val="00586BE4"/>
    <w:rsid w:val="0059382A"/>
    <w:rsid w:val="00610E90"/>
    <w:rsid w:val="00624556"/>
    <w:rsid w:val="006C174E"/>
    <w:rsid w:val="006D06A7"/>
    <w:rsid w:val="006E178F"/>
    <w:rsid w:val="006F676A"/>
    <w:rsid w:val="00734C62"/>
    <w:rsid w:val="00793476"/>
    <w:rsid w:val="007C080F"/>
    <w:rsid w:val="007C7666"/>
    <w:rsid w:val="007E178E"/>
    <w:rsid w:val="00813C6B"/>
    <w:rsid w:val="00850FEB"/>
    <w:rsid w:val="00855C99"/>
    <w:rsid w:val="00877555"/>
    <w:rsid w:val="008854BA"/>
    <w:rsid w:val="008A1614"/>
    <w:rsid w:val="008A324D"/>
    <w:rsid w:val="008B47D8"/>
    <w:rsid w:val="008E60B0"/>
    <w:rsid w:val="008F5D78"/>
    <w:rsid w:val="009206C3"/>
    <w:rsid w:val="009239DB"/>
    <w:rsid w:val="009243EF"/>
    <w:rsid w:val="00964DB4"/>
    <w:rsid w:val="009A3F43"/>
    <w:rsid w:val="009B3DDD"/>
    <w:rsid w:val="009B590A"/>
    <w:rsid w:val="009C3C8D"/>
    <w:rsid w:val="009C4174"/>
    <w:rsid w:val="009F3C87"/>
    <w:rsid w:val="009F6CE6"/>
    <w:rsid w:val="00A2322F"/>
    <w:rsid w:val="00A562AB"/>
    <w:rsid w:val="00B022BD"/>
    <w:rsid w:val="00B443A1"/>
    <w:rsid w:val="00B465E5"/>
    <w:rsid w:val="00B50A04"/>
    <w:rsid w:val="00B8271C"/>
    <w:rsid w:val="00BD1DD1"/>
    <w:rsid w:val="00BE44C3"/>
    <w:rsid w:val="00C74956"/>
    <w:rsid w:val="00CC6FD2"/>
    <w:rsid w:val="00CE2E56"/>
    <w:rsid w:val="00CE3025"/>
    <w:rsid w:val="00CE3E4F"/>
    <w:rsid w:val="00D06F70"/>
    <w:rsid w:val="00D16488"/>
    <w:rsid w:val="00D2609E"/>
    <w:rsid w:val="00D3409D"/>
    <w:rsid w:val="00D51A6F"/>
    <w:rsid w:val="00D7334C"/>
    <w:rsid w:val="00D9065B"/>
    <w:rsid w:val="00DC72BF"/>
    <w:rsid w:val="00DE077C"/>
    <w:rsid w:val="00DE3DB0"/>
    <w:rsid w:val="00DE7CD9"/>
    <w:rsid w:val="00E1467C"/>
    <w:rsid w:val="00E36E11"/>
    <w:rsid w:val="00E5539D"/>
    <w:rsid w:val="00E653AA"/>
    <w:rsid w:val="00E76E79"/>
    <w:rsid w:val="00E971AB"/>
    <w:rsid w:val="00EB594C"/>
    <w:rsid w:val="00F23D67"/>
    <w:rsid w:val="00F358BF"/>
    <w:rsid w:val="00F54A8E"/>
    <w:rsid w:val="00F62A95"/>
    <w:rsid w:val="00F7781D"/>
    <w:rsid w:val="00FB5B11"/>
    <w:rsid w:val="00FC4DB1"/>
    <w:rsid w:val="00FD514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257E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75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53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1DD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5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9275A"/>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4927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275A"/>
    <w:rPr>
      <w:rFonts w:ascii="Lucida Grande" w:hAnsi="Lucida Grande" w:cs="Lucida Grande"/>
      <w:sz w:val="18"/>
      <w:szCs w:val="18"/>
    </w:rPr>
  </w:style>
  <w:style w:type="paragraph" w:styleId="TOC1">
    <w:name w:val="toc 1"/>
    <w:basedOn w:val="Normal"/>
    <w:next w:val="Normal"/>
    <w:autoRedefine/>
    <w:uiPriority w:val="39"/>
    <w:unhideWhenUsed/>
    <w:rsid w:val="0049275A"/>
    <w:pPr>
      <w:spacing w:before="120"/>
    </w:pPr>
    <w:rPr>
      <w:rFonts w:asciiTheme="majorHAnsi" w:hAnsiTheme="majorHAnsi"/>
      <w:b/>
      <w:color w:val="548DD4"/>
    </w:rPr>
  </w:style>
  <w:style w:type="paragraph" w:styleId="TOC2">
    <w:name w:val="toc 2"/>
    <w:basedOn w:val="Normal"/>
    <w:next w:val="Normal"/>
    <w:autoRedefine/>
    <w:uiPriority w:val="39"/>
    <w:unhideWhenUsed/>
    <w:rsid w:val="0049275A"/>
    <w:rPr>
      <w:sz w:val="22"/>
      <w:szCs w:val="22"/>
    </w:rPr>
  </w:style>
  <w:style w:type="paragraph" w:styleId="TOC3">
    <w:name w:val="toc 3"/>
    <w:basedOn w:val="Normal"/>
    <w:next w:val="Normal"/>
    <w:autoRedefine/>
    <w:uiPriority w:val="39"/>
    <w:unhideWhenUsed/>
    <w:rsid w:val="0049275A"/>
    <w:pPr>
      <w:ind w:left="240"/>
    </w:pPr>
    <w:rPr>
      <w:i/>
      <w:sz w:val="22"/>
      <w:szCs w:val="22"/>
    </w:rPr>
  </w:style>
  <w:style w:type="paragraph" w:styleId="TOC4">
    <w:name w:val="toc 4"/>
    <w:basedOn w:val="Normal"/>
    <w:next w:val="Normal"/>
    <w:autoRedefine/>
    <w:uiPriority w:val="39"/>
    <w:unhideWhenUsed/>
    <w:rsid w:val="0049275A"/>
    <w:pPr>
      <w:pBdr>
        <w:between w:val="double" w:sz="6" w:space="0" w:color="auto"/>
      </w:pBdr>
      <w:ind w:left="480"/>
    </w:pPr>
    <w:rPr>
      <w:sz w:val="20"/>
      <w:szCs w:val="20"/>
    </w:rPr>
  </w:style>
  <w:style w:type="paragraph" w:styleId="TOC5">
    <w:name w:val="toc 5"/>
    <w:basedOn w:val="Normal"/>
    <w:next w:val="Normal"/>
    <w:autoRedefine/>
    <w:uiPriority w:val="39"/>
    <w:unhideWhenUsed/>
    <w:rsid w:val="0049275A"/>
    <w:pPr>
      <w:pBdr>
        <w:between w:val="double" w:sz="6" w:space="0" w:color="auto"/>
      </w:pBdr>
      <w:ind w:left="720"/>
    </w:pPr>
    <w:rPr>
      <w:sz w:val="20"/>
      <w:szCs w:val="20"/>
    </w:rPr>
  </w:style>
  <w:style w:type="paragraph" w:styleId="TOC6">
    <w:name w:val="toc 6"/>
    <w:basedOn w:val="Normal"/>
    <w:next w:val="Normal"/>
    <w:autoRedefine/>
    <w:uiPriority w:val="39"/>
    <w:unhideWhenUsed/>
    <w:rsid w:val="0049275A"/>
    <w:pPr>
      <w:pBdr>
        <w:between w:val="double" w:sz="6" w:space="0" w:color="auto"/>
      </w:pBdr>
      <w:ind w:left="960"/>
    </w:pPr>
    <w:rPr>
      <w:sz w:val="20"/>
      <w:szCs w:val="20"/>
    </w:rPr>
  </w:style>
  <w:style w:type="paragraph" w:styleId="TOC7">
    <w:name w:val="toc 7"/>
    <w:basedOn w:val="Normal"/>
    <w:next w:val="Normal"/>
    <w:autoRedefine/>
    <w:uiPriority w:val="39"/>
    <w:unhideWhenUsed/>
    <w:rsid w:val="0049275A"/>
    <w:pPr>
      <w:pBdr>
        <w:between w:val="double" w:sz="6" w:space="0" w:color="auto"/>
      </w:pBdr>
      <w:ind w:left="1200"/>
    </w:pPr>
    <w:rPr>
      <w:sz w:val="20"/>
      <w:szCs w:val="20"/>
    </w:rPr>
  </w:style>
  <w:style w:type="paragraph" w:styleId="TOC8">
    <w:name w:val="toc 8"/>
    <w:basedOn w:val="Normal"/>
    <w:next w:val="Normal"/>
    <w:autoRedefine/>
    <w:uiPriority w:val="39"/>
    <w:unhideWhenUsed/>
    <w:rsid w:val="0049275A"/>
    <w:pPr>
      <w:pBdr>
        <w:between w:val="double" w:sz="6" w:space="0" w:color="auto"/>
      </w:pBdr>
      <w:ind w:left="1440"/>
    </w:pPr>
    <w:rPr>
      <w:sz w:val="20"/>
      <w:szCs w:val="20"/>
    </w:rPr>
  </w:style>
  <w:style w:type="paragraph" w:styleId="TOC9">
    <w:name w:val="toc 9"/>
    <w:basedOn w:val="Normal"/>
    <w:next w:val="Normal"/>
    <w:autoRedefine/>
    <w:uiPriority w:val="39"/>
    <w:unhideWhenUsed/>
    <w:rsid w:val="0049275A"/>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9C3C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3C8D"/>
    <w:pPr>
      <w:ind w:left="720"/>
      <w:contextualSpacing/>
    </w:pPr>
  </w:style>
  <w:style w:type="paragraph" w:styleId="NoSpacing">
    <w:name w:val="No Spacing"/>
    <w:uiPriority w:val="1"/>
    <w:qFormat/>
    <w:rsid w:val="009C3C8D"/>
  </w:style>
  <w:style w:type="paragraph" w:styleId="Index1">
    <w:name w:val="index 1"/>
    <w:basedOn w:val="Normal"/>
    <w:next w:val="Normal"/>
    <w:autoRedefine/>
    <w:uiPriority w:val="99"/>
    <w:unhideWhenUsed/>
    <w:rsid w:val="009206C3"/>
    <w:pPr>
      <w:ind w:left="240" w:hanging="240"/>
    </w:pPr>
  </w:style>
  <w:style w:type="paragraph" w:styleId="Index2">
    <w:name w:val="index 2"/>
    <w:basedOn w:val="Normal"/>
    <w:next w:val="Normal"/>
    <w:autoRedefine/>
    <w:uiPriority w:val="99"/>
    <w:unhideWhenUsed/>
    <w:rsid w:val="009206C3"/>
    <w:pPr>
      <w:ind w:left="480" w:hanging="240"/>
    </w:pPr>
  </w:style>
  <w:style w:type="paragraph" w:styleId="Index3">
    <w:name w:val="index 3"/>
    <w:basedOn w:val="Normal"/>
    <w:next w:val="Normal"/>
    <w:autoRedefine/>
    <w:uiPriority w:val="99"/>
    <w:unhideWhenUsed/>
    <w:rsid w:val="009206C3"/>
    <w:pPr>
      <w:ind w:left="720" w:hanging="240"/>
    </w:pPr>
  </w:style>
  <w:style w:type="paragraph" w:styleId="Index4">
    <w:name w:val="index 4"/>
    <w:basedOn w:val="Normal"/>
    <w:next w:val="Normal"/>
    <w:autoRedefine/>
    <w:uiPriority w:val="99"/>
    <w:unhideWhenUsed/>
    <w:rsid w:val="009206C3"/>
    <w:pPr>
      <w:ind w:left="960" w:hanging="240"/>
    </w:pPr>
  </w:style>
  <w:style w:type="paragraph" w:styleId="Index5">
    <w:name w:val="index 5"/>
    <w:basedOn w:val="Normal"/>
    <w:next w:val="Normal"/>
    <w:autoRedefine/>
    <w:uiPriority w:val="99"/>
    <w:unhideWhenUsed/>
    <w:rsid w:val="009206C3"/>
    <w:pPr>
      <w:ind w:left="1200" w:hanging="240"/>
    </w:pPr>
  </w:style>
  <w:style w:type="paragraph" w:styleId="Index6">
    <w:name w:val="index 6"/>
    <w:basedOn w:val="Normal"/>
    <w:next w:val="Normal"/>
    <w:autoRedefine/>
    <w:uiPriority w:val="99"/>
    <w:unhideWhenUsed/>
    <w:rsid w:val="009206C3"/>
    <w:pPr>
      <w:ind w:left="1440" w:hanging="240"/>
    </w:pPr>
  </w:style>
  <w:style w:type="paragraph" w:styleId="Index7">
    <w:name w:val="index 7"/>
    <w:basedOn w:val="Normal"/>
    <w:next w:val="Normal"/>
    <w:autoRedefine/>
    <w:uiPriority w:val="99"/>
    <w:unhideWhenUsed/>
    <w:rsid w:val="009206C3"/>
    <w:pPr>
      <w:ind w:left="1680" w:hanging="240"/>
    </w:pPr>
  </w:style>
  <w:style w:type="paragraph" w:styleId="Index8">
    <w:name w:val="index 8"/>
    <w:basedOn w:val="Normal"/>
    <w:next w:val="Normal"/>
    <w:autoRedefine/>
    <w:uiPriority w:val="99"/>
    <w:unhideWhenUsed/>
    <w:rsid w:val="009206C3"/>
    <w:pPr>
      <w:ind w:left="1920" w:hanging="240"/>
    </w:pPr>
  </w:style>
  <w:style w:type="paragraph" w:styleId="Index9">
    <w:name w:val="index 9"/>
    <w:basedOn w:val="Normal"/>
    <w:next w:val="Normal"/>
    <w:autoRedefine/>
    <w:uiPriority w:val="99"/>
    <w:unhideWhenUsed/>
    <w:rsid w:val="009206C3"/>
    <w:pPr>
      <w:ind w:left="2160" w:hanging="240"/>
    </w:pPr>
  </w:style>
  <w:style w:type="paragraph" w:styleId="IndexHeading">
    <w:name w:val="index heading"/>
    <w:basedOn w:val="Normal"/>
    <w:next w:val="Index1"/>
    <w:uiPriority w:val="99"/>
    <w:unhideWhenUsed/>
    <w:rsid w:val="009206C3"/>
  </w:style>
  <w:style w:type="character" w:customStyle="1" w:styleId="Heading3Char">
    <w:name w:val="Heading 3 Char"/>
    <w:basedOn w:val="DefaultParagraphFont"/>
    <w:link w:val="Heading3"/>
    <w:uiPriority w:val="9"/>
    <w:rsid w:val="00E653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5539D"/>
    <w:rPr>
      <w:sz w:val="16"/>
      <w:szCs w:val="16"/>
    </w:rPr>
  </w:style>
  <w:style w:type="paragraph" w:styleId="CommentText">
    <w:name w:val="annotation text"/>
    <w:basedOn w:val="Normal"/>
    <w:link w:val="CommentTextChar"/>
    <w:uiPriority w:val="99"/>
    <w:semiHidden/>
    <w:unhideWhenUsed/>
    <w:rsid w:val="00E5539D"/>
    <w:rPr>
      <w:sz w:val="20"/>
      <w:szCs w:val="20"/>
    </w:rPr>
  </w:style>
  <w:style w:type="character" w:customStyle="1" w:styleId="CommentTextChar">
    <w:name w:val="Comment Text Char"/>
    <w:basedOn w:val="DefaultParagraphFont"/>
    <w:link w:val="CommentText"/>
    <w:uiPriority w:val="99"/>
    <w:semiHidden/>
    <w:rsid w:val="00E5539D"/>
    <w:rPr>
      <w:sz w:val="20"/>
      <w:szCs w:val="20"/>
    </w:rPr>
  </w:style>
  <w:style w:type="paragraph" w:styleId="CommentSubject">
    <w:name w:val="annotation subject"/>
    <w:basedOn w:val="CommentText"/>
    <w:next w:val="CommentText"/>
    <w:link w:val="CommentSubjectChar"/>
    <w:uiPriority w:val="99"/>
    <w:semiHidden/>
    <w:unhideWhenUsed/>
    <w:rsid w:val="00E5539D"/>
    <w:rPr>
      <w:b/>
      <w:bCs/>
    </w:rPr>
  </w:style>
  <w:style w:type="character" w:customStyle="1" w:styleId="CommentSubjectChar">
    <w:name w:val="Comment Subject Char"/>
    <w:basedOn w:val="CommentTextChar"/>
    <w:link w:val="CommentSubject"/>
    <w:uiPriority w:val="99"/>
    <w:semiHidden/>
    <w:rsid w:val="00E5539D"/>
    <w:rPr>
      <w:b/>
      <w:bCs/>
      <w:sz w:val="20"/>
      <w:szCs w:val="20"/>
    </w:rPr>
  </w:style>
  <w:style w:type="character" w:styleId="Hyperlink">
    <w:name w:val="Hyperlink"/>
    <w:basedOn w:val="DefaultParagraphFont"/>
    <w:uiPriority w:val="99"/>
    <w:unhideWhenUsed/>
    <w:rsid w:val="009B3DDD"/>
    <w:rPr>
      <w:color w:val="0000FF" w:themeColor="hyperlink"/>
      <w:u w:val="single"/>
    </w:rPr>
  </w:style>
  <w:style w:type="character" w:customStyle="1" w:styleId="Heading4Char">
    <w:name w:val="Heading 4 Char"/>
    <w:basedOn w:val="DefaultParagraphFont"/>
    <w:link w:val="Heading4"/>
    <w:uiPriority w:val="9"/>
    <w:rsid w:val="00BD1DD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885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768">
      <w:bodyDiv w:val="1"/>
      <w:marLeft w:val="0"/>
      <w:marRight w:val="0"/>
      <w:marTop w:val="0"/>
      <w:marBottom w:val="0"/>
      <w:divBdr>
        <w:top w:val="none" w:sz="0" w:space="0" w:color="auto"/>
        <w:left w:val="none" w:sz="0" w:space="0" w:color="auto"/>
        <w:bottom w:val="none" w:sz="0" w:space="0" w:color="auto"/>
        <w:right w:val="none" w:sz="0" w:space="0" w:color="auto"/>
      </w:divBdr>
    </w:div>
    <w:div w:id="161241883">
      <w:bodyDiv w:val="1"/>
      <w:marLeft w:val="0"/>
      <w:marRight w:val="0"/>
      <w:marTop w:val="0"/>
      <w:marBottom w:val="0"/>
      <w:divBdr>
        <w:top w:val="none" w:sz="0" w:space="0" w:color="auto"/>
        <w:left w:val="none" w:sz="0" w:space="0" w:color="auto"/>
        <w:bottom w:val="none" w:sz="0" w:space="0" w:color="auto"/>
        <w:right w:val="none" w:sz="0" w:space="0" w:color="auto"/>
      </w:divBdr>
    </w:div>
    <w:div w:id="342168964">
      <w:bodyDiv w:val="1"/>
      <w:marLeft w:val="0"/>
      <w:marRight w:val="0"/>
      <w:marTop w:val="0"/>
      <w:marBottom w:val="0"/>
      <w:divBdr>
        <w:top w:val="none" w:sz="0" w:space="0" w:color="auto"/>
        <w:left w:val="none" w:sz="0" w:space="0" w:color="auto"/>
        <w:bottom w:val="none" w:sz="0" w:space="0" w:color="auto"/>
        <w:right w:val="none" w:sz="0" w:space="0" w:color="auto"/>
      </w:divBdr>
    </w:div>
    <w:div w:id="354967642">
      <w:bodyDiv w:val="1"/>
      <w:marLeft w:val="0"/>
      <w:marRight w:val="0"/>
      <w:marTop w:val="0"/>
      <w:marBottom w:val="0"/>
      <w:divBdr>
        <w:top w:val="none" w:sz="0" w:space="0" w:color="auto"/>
        <w:left w:val="none" w:sz="0" w:space="0" w:color="auto"/>
        <w:bottom w:val="none" w:sz="0" w:space="0" w:color="auto"/>
        <w:right w:val="none" w:sz="0" w:space="0" w:color="auto"/>
      </w:divBdr>
    </w:div>
    <w:div w:id="370958639">
      <w:bodyDiv w:val="1"/>
      <w:marLeft w:val="0"/>
      <w:marRight w:val="0"/>
      <w:marTop w:val="0"/>
      <w:marBottom w:val="0"/>
      <w:divBdr>
        <w:top w:val="none" w:sz="0" w:space="0" w:color="auto"/>
        <w:left w:val="none" w:sz="0" w:space="0" w:color="auto"/>
        <w:bottom w:val="none" w:sz="0" w:space="0" w:color="auto"/>
        <w:right w:val="none" w:sz="0" w:space="0" w:color="auto"/>
      </w:divBdr>
    </w:div>
    <w:div w:id="501971606">
      <w:bodyDiv w:val="1"/>
      <w:marLeft w:val="0"/>
      <w:marRight w:val="0"/>
      <w:marTop w:val="0"/>
      <w:marBottom w:val="0"/>
      <w:divBdr>
        <w:top w:val="none" w:sz="0" w:space="0" w:color="auto"/>
        <w:left w:val="none" w:sz="0" w:space="0" w:color="auto"/>
        <w:bottom w:val="none" w:sz="0" w:space="0" w:color="auto"/>
        <w:right w:val="none" w:sz="0" w:space="0" w:color="auto"/>
      </w:divBdr>
    </w:div>
    <w:div w:id="630213495">
      <w:bodyDiv w:val="1"/>
      <w:marLeft w:val="0"/>
      <w:marRight w:val="0"/>
      <w:marTop w:val="0"/>
      <w:marBottom w:val="0"/>
      <w:divBdr>
        <w:top w:val="none" w:sz="0" w:space="0" w:color="auto"/>
        <w:left w:val="none" w:sz="0" w:space="0" w:color="auto"/>
        <w:bottom w:val="none" w:sz="0" w:space="0" w:color="auto"/>
        <w:right w:val="none" w:sz="0" w:space="0" w:color="auto"/>
      </w:divBdr>
    </w:div>
    <w:div w:id="652371295">
      <w:bodyDiv w:val="1"/>
      <w:marLeft w:val="0"/>
      <w:marRight w:val="0"/>
      <w:marTop w:val="0"/>
      <w:marBottom w:val="0"/>
      <w:divBdr>
        <w:top w:val="none" w:sz="0" w:space="0" w:color="auto"/>
        <w:left w:val="none" w:sz="0" w:space="0" w:color="auto"/>
        <w:bottom w:val="none" w:sz="0" w:space="0" w:color="auto"/>
        <w:right w:val="none" w:sz="0" w:space="0" w:color="auto"/>
      </w:divBdr>
    </w:div>
    <w:div w:id="661275739">
      <w:bodyDiv w:val="1"/>
      <w:marLeft w:val="0"/>
      <w:marRight w:val="0"/>
      <w:marTop w:val="0"/>
      <w:marBottom w:val="0"/>
      <w:divBdr>
        <w:top w:val="none" w:sz="0" w:space="0" w:color="auto"/>
        <w:left w:val="none" w:sz="0" w:space="0" w:color="auto"/>
        <w:bottom w:val="none" w:sz="0" w:space="0" w:color="auto"/>
        <w:right w:val="none" w:sz="0" w:space="0" w:color="auto"/>
      </w:divBdr>
    </w:div>
    <w:div w:id="932204421">
      <w:bodyDiv w:val="1"/>
      <w:marLeft w:val="0"/>
      <w:marRight w:val="0"/>
      <w:marTop w:val="0"/>
      <w:marBottom w:val="0"/>
      <w:divBdr>
        <w:top w:val="none" w:sz="0" w:space="0" w:color="auto"/>
        <w:left w:val="none" w:sz="0" w:space="0" w:color="auto"/>
        <w:bottom w:val="none" w:sz="0" w:space="0" w:color="auto"/>
        <w:right w:val="none" w:sz="0" w:space="0" w:color="auto"/>
      </w:divBdr>
    </w:div>
    <w:div w:id="990597527">
      <w:bodyDiv w:val="1"/>
      <w:marLeft w:val="0"/>
      <w:marRight w:val="0"/>
      <w:marTop w:val="0"/>
      <w:marBottom w:val="0"/>
      <w:divBdr>
        <w:top w:val="none" w:sz="0" w:space="0" w:color="auto"/>
        <w:left w:val="none" w:sz="0" w:space="0" w:color="auto"/>
        <w:bottom w:val="none" w:sz="0" w:space="0" w:color="auto"/>
        <w:right w:val="none" w:sz="0" w:space="0" w:color="auto"/>
      </w:divBdr>
    </w:div>
    <w:div w:id="1002390351">
      <w:bodyDiv w:val="1"/>
      <w:marLeft w:val="0"/>
      <w:marRight w:val="0"/>
      <w:marTop w:val="0"/>
      <w:marBottom w:val="0"/>
      <w:divBdr>
        <w:top w:val="none" w:sz="0" w:space="0" w:color="auto"/>
        <w:left w:val="none" w:sz="0" w:space="0" w:color="auto"/>
        <w:bottom w:val="none" w:sz="0" w:space="0" w:color="auto"/>
        <w:right w:val="none" w:sz="0" w:space="0" w:color="auto"/>
      </w:divBdr>
    </w:div>
    <w:div w:id="1064373328">
      <w:bodyDiv w:val="1"/>
      <w:marLeft w:val="0"/>
      <w:marRight w:val="0"/>
      <w:marTop w:val="0"/>
      <w:marBottom w:val="0"/>
      <w:divBdr>
        <w:top w:val="none" w:sz="0" w:space="0" w:color="auto"/>
        <w:left w:val="none" w:sz="0" w:space="0" w:color="auto"/>
        <w:bottom w:val="none" w:sz="0" w:space="0" w:color="auto"/>
        <w:right w:val="none" w:sz="0" w:space="0" w:color="auto"/>
      </w:divBdr>
    </w:div>
    <w:div w:id="1158107659">
      <w:bodyDiv w:val="1"/>
      <w:marLeft w:val="0"/>
      <w:marRight w:val="0"/>
      <w:marTop w:val="0"/>
      <w:marBottom w:val="0"/>
      <w:divBdr>
        <w:top w:val="none" w:sz="0" w:space="0" w:color="auto"/>
        <w:left w:val="none" w:sz="0" w:space="0" w:color="auto"/>
        <w:bottom w:val="none" w:sz="0" w:space="0" w:color="auto"/>
        <w:right w:val="none" w:sz="0" w:space="0" w:color="auto"/>
      </w:divBdr>
    </w:div>
    <w:div w:id="1203522728">
      <w:bodyDiv w:val="1"/>
      <w:marLeft w:val="0"/>
      <w:marRight w:val="0"/>
      <w:marTop w:val="0"/>
      <w:marBottom w:val="0"/>
      <w:divBdr>
        <w:top w:val="none" w:sz="0" w:space="0" w:color="auto"/>
        <w:left w:val="none" w:sz="0" w:space="0" w:color="auto"/>
        <w:bottom w:val="none" w:sz="0" w:space="0" w:color="auto"/>
        <w:right w:val="none" w:sz="0" w:space="0" w:color="auto"/>
      </w:divBdr>
    </w:div>
    <w:div w:id="1528249918">
      <w:bodyDiv w:val="1"/>
      <w:marLeft w:val="0"/>
      <w:marRight w:val="0"/>
      <w:marTop w:val="0"/>
      <w:marBottom w:val="0"/>
      <w:divBdr>
        <w:top w:val="none" w:sz="0" w:space="0" w:color="auto"/>
        <w:left w:val="none" w:sz="0" w:space="0" w:color="auto"/>
        <w:bottom w:val="none" w:sz="0" w:space="0" w:color="auto"/>
        <w:right w:val="none" w:sz="0" w:space="0" w:color="auto"/>
      </w:divBdr>
    </w:div>
    <w:div w:id="1544630060">
      <w:bodyDiv w:val="1"/>
      <w:marLeft w:val="0"/>
      <w:marRight w:val="0"/>
      <w:marTop w:val="0"/>
      <w:marBottom w:val="0"/>
      <w:divBdr>
        <w:top w:val="none" w:sz="0" w:space="0" w:color="auto"/>
        <w:left w:val="none" w:sz="0" w:space="0" w:color="auto"/>
        <w:bottom w:val="none" w:sz="0" w:space="0" w:color="auto"/>
        <w:right w:val="none" w:sz="0" w:space="0" w:color="auto"/>
      </w:divBdr>
    </w:div>
    <w:div w:id="1561015499">
      <w:bodyDiv w:val="1"/>
      <w:marLeft w:val="0"/>
      <w:marRight w:val="0"/>
      <w:marTop w:val="0"/>
      <w:marBottom w:val="0"/>
      <w:divBdr>
        <w:top w:val="none" w:sz="0" w:space="0" w:color="auto"/>
        <w:left w:val="none" w:sz="0" w:space="0" w:color="auto"/>
        <w:bottom w:val="none" w:sz="0" w:space="0" w:color="auto"/>
        <w:right w:val="none" w:sz="0" w:space="0" w:color="auto"/>
      </w:divBdr>
    </w:div>
    <w:div w:id="1581908671">
      <w:bodyDiv w:val="1"/>
      <w:marLeft w:val="0"/>
      <w:marRight w:val="0"/>
      <w:marTop w:val="0"/>
      <w:marBottom w:val="0"/>
      <w:divBdr>
        <w:top w:val="none" w:sz="0" w:space="0" w:color="auto"/>
        <w:left w:val="none" w:sz="0" w:space="0" w:color="auto"/>
        <w:bottom w:val="none" w:sz="0" w:space="0" w:color="auto"/>
        <w:right w:val="none" w:sz="0" w:space="0" w:color="auto"/>
      </w:divBdr>
    </w:div>
    <w:div w:id="1588341532">
      <w:bodyDiv w:val="1"/>
      <w:marLeft w:val="0"/>
      <w:marRight w:val="0"/>
      <w:marTop w:val="0"/>
      <w:marBottom w:val="0"/>
      <w:divBdr>
        <w:top w:val="none" w:sz="0" w:space="0" w:color="auto"/>
        <w:left w:val="none" w:sz="0" w:space="0" w:color="auto"/>
        <w:bottom w:val="none" w:sz="0" w:space="0" w:color="auto"/>
        <w:right w:val="none" w:sz="0" w:space="0" w:color="auto"/>
      </w:divBdr>
    </w:div>
    <w:div w:id="1659654828">
      <w:bodyDiv w:val="1"/>
      <w:marLeft w:val="0"/>
      <w:marRight w:val="0"/>
      <w:marTop w:val="0"/>
      <w:marBottom w:val="0"/>
      <w:divBdr>
        <w:top w:val="none" w:sz="0" w:space="0" w:color="auto"/>
        <w:left w:val="none" w:sz="0" w:space="0" w:color="auto"/>
        <w:bottom w:val="none" w:sz="0" w:space="0" w:color="auto"/>
        <w:right w:val="none" w:sz="0" w:space="0" w:color="auto"/>
      </w:divBdr>
    </w:div>
    <w:div w:id="1734353989">
      <w:bodyDiv w:val="1"/>
      <w:marLeft w:val="0"/>
      <w:marRight w:val="0"/>
      <w:marTop w:val="0"/>
      <w:marBottom w:val="0"/>
      <w:divBdr>
        <w:top w:val="none" w:sz="0" w:space="0" w:color="auto"/>
        <w:left w:val="none" w:sz="0" w:space="0" w:color="auto"/>
        <w:bottom w:val="none" w:sz="0" w:space="0" w:color="auto"/>
        <w:right w:val="none" w:sz="0" w:space="0" w:color="auto"/>
      </w:divBdr>
    </w:div>
    <w:div w:id="1800538450">
      <w:bodyDiv w:val="1"/>
      <w:marLeft w:val="0"/>
      <w:marRight w:val="0"/>
      <w:marTop w:val="0"/>
      <w:marBottom w:val="0"/>
      <w:divBdr>
        <w:top w:val="none" w:sz="0" w:space="0" w:color="auto"/>
        <w:left w:val="none" w:sz="0" w:space="0" w:color="auto"/>
        <w:bottom w:val="none" w:sz="0" w:space="0" w:color="auto"/>
        <w:right w:val="none" w:sz="0" w:space="0" w:color="auto"/>
      </w:divBdr>
    </w:div>
    <w:div w:id="1802117872">
      <w:bodyDiv w:val="1"/>
      <w:marLeft w:val="0"/>
      <w:marRight w:val="0"/>
      <w:marTop w:val="0"/>
      <w:marBottom w:val="0"/>
      <w:divBdr>
        <w:top w:val="none" w:sz="0" w:space="0" w:color="auto"/>
        <w:left w:val="none" w:sz="0" w:space="0" w:color="auto"/>
        <w:bottom w:val="none" w:sz="0" w:space="0" w:color="auto"/>
        <w:right w:val="none" w:sz="0" w:space="0" w:color="auto"/>
      </w:divBdr>
    </w:div>
    <w:div w:id="1812284982">
      <w:bodyDiv w:val="1"/>
      <w:marLeft w:val="0"/>
      <w:marRight w:val="0"/>
      <w:marTop w:val="0"/>
      <w:marBottom w:val="0"/>
      <w:divBdr>
        <w:top w:val="none" w:sz="0" w:space="0" w:color="auto"/>
        <w:left w:val="none" w:sz="0" w:space="0" w:color="auto"/>
        <w:bottom w:val="none" w:sz="0" w:space="0" w:color="auto"/>
        <w:right w:val="none" w:sz="0" w:space="0" w:color="auto"/>
      </w:divBdr>
    </w:div>
    <w:div w:id="1832911242">
      <w:bodyDiv w:val="1"/>
      <w:marLeft w:val="0"/>
      <w:marRight w:val="0"/>
      <w:marTop w:val="0"/>
      <w:marBottom w:val="0"/>
      <w:divBdr>
        <w:top w:val="none" w:sz="0" w:space="0" w:color="auto"/>
        <w:left w:val="none" w:sz="0" w:space="0" w:color="auto"/>
        <w:bottom w:val="none" w:sz="0" w:space="0" w:color="auto"/>
        <w:right w:val="none" w:sz="0" w:space="0" w:color="auto"/>
      </w:divBdr>
    </w:div>
    <w:div w:id="1833646091">
      <w:bodyDiv w:val="1"/>
      <w:marLeft w:val="0"/>
      <w:marRight w:val="0"/>
      <w:marTop w:val="0"/>
      <w:marBottom w:val="0"/>
      <w:divBdr>
        <w:top w:val="none" w:sz="0" w:space="0" w:color="auto"/>
        <w:left w:val="none" w:sz="0" w:space="0" w:color="auto"/>
        <w:bottom w:val="none" w:sz="0" w:space="0" w:color="auto"/>
        <w:right w:val="none" w:sz="0" w:space="0" w:color="auto"/>
      </w:divBdr>
    </w:div>
    <w:div w:id="1988821900">
      <w:bodyDiv w:val="1"/>
      <w:marLeft w:val="0"/>
      <w:marRight w:val="0"/>
      <w:marTop w:val="0"/>
      <w:marBottom w:val="0"/>
      <w:divBdr>
        <w:top w:val="none" w:sz="0" w:space="0" w:color="auto"/>
        <w:left w:val="none" w:sz="0" w:space="0" w:color="auto"/>
        <w:bottom w:val="none" w:sz="0" w:space="0" w:color="auto"/>
        <w:right w:val="none" w:sz="0" w:space="0" w:color="auto"/>
      </w:divBdr>
    </w:div>
    <w:div w:id="1992058032">
      <w:bodyDiv w:val="1"/>
      <w:marLeft w:val="0"/>
      <w:marRight w:val="0"/>
      <w:marTop w:val="0"/>
      <w:marBottom w:val="0"/>
      <w:divBdr>
        <w:top w:val="none" w:sz="0" w:space="0" w:color="auto"/>
        <w:left w:val="none" w:sz="0" w:space="0" w:color="auto"/>
        <w:bottom w:val="none" w:sz="0" w:space="0" w:color="auto"/>
        <w:right w:val="none" w:sz="0" w:space="0" w:color="auto"/>
      </w:divBdr>
    </w:div>
    <w:div w:id="2034262092">
      <w:bodyDiv w:val="1"/>
      <w:marLeft w:val="0"/>
      <w:marRight w:val="0"/>
      <w:marTop w:val="0"/>
      <w:marBottom w:val="0"/>
      <w:divBdr>
        <w:top w:val="none" w:sz="0" w:space="0" w:color="auto"/>
        <w:left w:val="none" w:sz="0" w:space="0" w:color="auto"/>
        <w:bottom w:val="none" w:sz="0" w:space="0" w:color="auto"/>
        <w:right w:val="none" w:sz="0" w:space="0" w:color="auto"/>
      </w:divBdr>
    </w:div>
    <w:div w:id="2101831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TML" TargetMode="External"/><Relationship Id="rId14" Type="http://schemas.openxmlformats.org/officeDocument/2006/relationships/hyperlink" Target="https://es.wikipedia.org/wiki/Script" TargetMode="External"/><Relationship Id="rId15" Type="http://schemas.openxmlformats.org/officeDocument/2006/relationships/hyperlink" Target="https://developer.mozilla.org/es/docs/HTML" TargetMode="External"/><Relationship Id="rId16" Type="http://schemas.openxmlformats.org/officeDocument/2006/relationships/hyperlink" Target="https://developer.mozilla.org/es/docs/XML" TargetMode="External"/><Relationship Id="rId17" Type="http://schemas.openxmlformats.org/officeDocument/2006/relationships/hyperlink" Target="https://developer.mozilla.org/es/docs/XML" TargetMode="External"/><Relationship Id="rId18" Type="http://schemas.openxmlformats.org/officeDocument/2006/relationships/hyperlink" Target="https://developer.mozilla.org/es/docs/XHTML" TargetMode="External"/><Relationship Id="rId19" Type="http://schemas.openxmlformats.org/officeDocument/2006/relationships/hyperlink" Target="https://developer.mozilla.org/es/docs/SVG" TargetMode="External"/><Relationship Id="rId63" Type="http://schemas.openxmlformats.org/officeDocument/2006/relationships/hyperlink" Target="https://es.wikipedia.org/wiki/Node.js" TargetMode="External"/><Relationship Id="rId64" Type="http://schemas.openxmlformats.org/officeDocument/2006/relationships/hyperlink" Target="https://es.wikipedia.org/wiki/HTML" TargetMode="External"/><Relationship Id="rId65" Type="http://schemas.openxmlformats.org/officeDocument/2006/relationships/hyperlink" Target="https://es.wikipedia.org/wiki/Hoja_de_estilos_en_cascada" TargetMode="External"/><Relationship Id="rId66" Type="http://schemas.openxmlformats.org/officeDocument/2006/relationships/hyperlink" Target="https://es.wikipedia.org/wiki/SQLite" TargetMode="External"/><Relationship Id="rId67" Type="http://schemas.openxmlformats.org/officeDocument/2006/relationships/hyperlink" Target="https://es.wikipedia.org/wiki/Base_de_datos"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es.wikipedia.org/wiki/SGBD" TargetMode="External"/><Relationship Id="rId51" Type="http://schemas.openxmlformats.org/officeDocument/2006/relationships/hyperlink" Target="https://es.wikipedia.org/wiki/Atomicidad" TargetMode="External"/><Relationship Id="rId52" Type="http://schemas.openxmlformats.org/officeDocument/2006/relationships/hyperlink" Target="https://es.wikipedia.org/wiki/Consistencia_de_datos" TargetMode="External"/><Relationship Id="rId53" Type="http://schemas.openxmlformats.org/officeDocument/2006/relationships/hyperlink" Target="https://es.wikipedia.org/wiki/Aislamiento_(ACID)" TargetMode="External"/><Relationship Id="rId54" Type="http://schemas.openxmlformats.org/officeDocument/2006/relationships/hyperlink" Target="https://es.wikipedia.org/wiki/Datos_persistentes" TargetMode="External"/><Relationship Id="rId55" Type="http://schemas.openxmlformats.org/officeDocument/2006/relationships/image" Target="media/image2.jpeg"/><Relationship Id="rId56" Type="http://schemas.openxmlformats.org/officeDocument/2006/relationships/image" Target="media/image3.png"/><Relationship Id="rId57" Type="http://schemas.openxmlformats.org/officeDocument/2006/relationships/image" Target="media/image4.png"/><Relationship Id="rId58" Type="http://schemas.openxmlformats.org/officeDocument/2006/relationships/image" Target="media/image5.png"/><Relationship Id="rId59" Type="http://schemas.openxmlformats.org/officeDocument/2006/relationships/image" Target="media/image6.png"/><Relationship Id="rId40" Type="http://schemas.openxmlformats.org/officeDocument/2006/relationships/hyperlink" Target="https://es.wikipedia.org/wiki/Widget" TargetMode="External"/><Relationship Id="rId41" Type="http://schemas.openxmlformats.org/officeDocument/2006/relationships/hyperlink" Target="https://es.wikipedia.org/wiki/Inform%C3%A1tica" TargetMode="External"/><Relationship Id="rId42" Type="http://schemas.openxmlformats.org/officeDocument/2006/relationships/hyperlink" Target="https://es.wikipedia.org/wiki/Electr%C3%B3nica" TargetMode="External"/><Relationship Id="rId43" Type="http://schemas.openxmlformats.org/officeDocument/2006/relationships/hyperlink" Target="https://es.wikipedia.org/wiki/Programa_inform%C3%A1tico" TargetMode="External"/><Relationship Id="rId44" Type="http://schemas.openxmlformats.org/officeDocument/2006/relationships/hyperlink" Target="https://es.wikipedia.org/wiki/Sistema_de_gesti%C3%B3n_de_bases_de_datos" TargetMode="External"/><Relationship Id="rId45" Type="http://schemas.openxmlformats.org/officeDocument/2006/relationships/image" Target="media/image1.png"/><Relationship Id="rId46" Type="http://schemas.openxmlformats.org/officeDocument/2006/relationships/hyperlink" Target="https://es.wikipedia.org/wiki/Base_de_datos_relacional" TargetMode="External"/><Relationship Id="rId47" Type="http://schemas.openxmlformats.org/officeDocument/2006/relationships/hyperlink" Target="https://es.wikipedia.org/wiki/ACID" TargetMode="External"/><Relationship Id="rId48" Type="http://schemas.openxmlformats.org/officeDocument/2006/relationships/hyperlink" Target="https://es.wikipedia.org/w/index.php?title=D._Richard_Hipp&amp;action=edit&amp;redlink=1" TargetMode="External"/><Relationship Id="rId49" Type="http://schemas.openxmlformats.org/officeDocument/2006/relationships/hyperlink" Target="https://es.wikipedia.org/wiki/Transacci%C3%B3n_de_base_de_dato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es.wikipedia.org/wiki/Lenguaje_de_marcado" TargetMode="External"/><Relationship Id="rId9" Type="http://schemas.openxmlformats.org/officeDocument/2006/relationships/hyperlink" Target="https://es.wikipedia.org/wiki/P%C3%A1gina_web" TargetMode="External"/><Relationship Id="rId30" Type="http://schemas.openxmlformats.org/officeDocument/2006/relationships/hyperlink" Target="https://es.wikipedia.org/wiki/Programaci%C3%B3n_basada_en_prototipos" TargetMode="External"/><Relationship Id="rId31" Type="http://schemas.openxmlformats.org/officeDocument/2006/relationships/hyperlink" Target="https://es.wikipedia.org/wiki/Programaci%C3%B3n_imperativa" TargetMode="External"/><Relationship Id="rId32" Type="http://schemas.openxmlformats.org/officeDocument/2006/relationships/hyperlink" Target="https://es.wikipedia.org/wiki/Lado_del_cliente" TargetMode="External"/><Relationship Id="rId33" Type="http://schemas.openxmlformats.org/officeDocument/2006/relationships/hyperlink" Target="https://es.wikipedia.org/wiki/Navegador_web" TargetMode="External"/><Relationship Id="rId34" Type="http://schemas.openxmlformats.org/officeDocument/2006/relationships/hyperlink" Target="https://es.wikipedia.org/wiki/Interfaz_de_usuario" TargetMode="External"/><Relationship Id="rId35" Type="http://schemas.openxmlformats.org/officeDocument/2006/relationships/hyperlink" Target="https://es.wikipedia.org/wiki/P%C3%A1gina_web" TargetMode="External"/><Relationship Id="rId36" Type="http://schemas.openxmlformats.org/officeDocument/2006/relationships/hyperlink" Target="https://es.wikipedia.org/wiki/Script_del_lado_del_servidor" TargetMode="External"/><Relationship Id="rId37" Type="http://schemas.openxmlformats.org/officeDocument/2006/relationships/hyperlink" Target="https://es.wikipedia.org/wiki/Aplicaci%C3%B3n_inform%C3%A1tica" TargetMode="External"/><Relationship Id="rId38" Type="http://schemas.openxmlformats.org/officeDocument/2006/relationships/hyperlink" Target="https://es.wikipedia.org/wiki/World_Wide_Web" TargetMode="External"/><Relationship Id="rId39" Type="http://schemas.openxmlformats.org/officeDocument/2006/relationships/hyperlink" Target="https://es.wikipedia.org/wiki/PDF" TargetMode="External"/><Relationship Id="rId70" Type="http://schemas.microsoft.com/office/2011/relationships/commentsExtended" Target="commentsExtended.xml"/><Relationship Id="rId71" Type="http://schemas.microsoft.com/office/2016/09/relationships/commentsIds" Target="commentsIds.xml"/><Relationship Id="rId72" Type="http://schemas.microsoft.com/office/2011/relationships/people" Target="people.xml"/><Relationship Id="rId20" Type="http://schemas.openxmlformats.org/officeDocument/2006/relationships/hyperlink" Target="http://www.w3.org/Style/CSS/" TargetMode="External"/><Relationship Id="rId21" Type="http://schemas.openxmlformats.org/officeDocument/2006/relationships/hyperlink" Target="https://es.wikipedia.org/wiki/ECMAScript" TargetMode="External"/><Relationship Id="rId22" Type="http://schemas.openxmlformats.org/officeDocument/2006/relationships/hyperlink" Target="https://es.wikipedia.org/wiki/I/O" TargetMode="External"/><Relationship Id="rId23"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V8_(motor_JavaScript)" TargetMode="External"/><Relationship Id="rId25" Type="http://schemas.openxmlformats.org/officeDocument/2006/relationships/hyperlink" Target="https://es.wikipedia.org/wiki/Servidor_web" TargetMode="External"/><Relationship Id="rId26" Type="http://schemas.openxmlformats.org/officeDocument/2006/relationships/hyperlink" Target="https://es.wikipedia.org/wiki/Lenguaje_de_programaci%C3%B3n" TargetMode="External"/><Relationship Id="rId27" Type="http://schemas.openxmlformats.org/officeDocument/2006/relationships/hyperlink" Target="https://es.wikipedia.org/wiki/Int%C3%A9rprete_(inform%C3%A1tica)" TargetMode="External"/><Relationship Id="rId28" Type="http://schemas.openxmlformats.org/officeDocument/2006/relationships/hyperlink" Target="https://es.wikipedia.org/wiki/ECMAScript" TargetMode="External"/><Relationship Id="rId29" Type="http://schemas.openxmlformats.org/officeDocument/2006/relationships/hyperlink" Target="https://es.wikipedia.org/wiki/Programaci%C3%B3n_orientada_a_objetos" TargetMode="External"/><Relationship Id="rId60" Type="http://schemas.openxmlformats.org/officeDocument/2006/relationships/image" Target="media/image7.png"/><Relationship Id="rId61" Type="http://schemas.openxmlformats.org/officeDocument/2006/relationships/hyperlink" Target="https://en.wikipedia.org/wiki/Socket.IO" TargetMode="External"/><Relationship Id="rId62" Type="http://schemas.openxmlformats.org/officeDocument/2006/relationships/hyperlink" Target="https://es.wikipedia.org/wiki/JavaScript" TargetMode="External"/><Relationship Id="rId10" Type="http://schemas.openxmlformats.org/officeDocument/2006/relationships/hyperlink" Target="https://es.wikipedia.org/wiki/World_Wide_Web_Consortium" TargetMode="External"/><Relationship Id="rId11" Type="http://schemas.openxmlformats.org/officeDocument/2006/relationships/hyperlink" Target="https://es.wikipedia.org/wiki/W3C" TargetMode="External"/><Relationship Id="rId12" Type="http://schemas.openxmlformats.org/officeDocument/2006/relationships/hyperlink" Target="https://es.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DE7C8-899A-2F43-8022-378F91AF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21</Pages>
  <Words>5504</Words>
  <Characters>31373</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Gonzalez</dc:creator>
  <cp:keywords/>
  <dc:description/>
  <cp:lastModifiedBy>Borja Gonzalez</cp:lastModifiedBy>
  <cp:revision>27</cp:revision>
  <dcterms:created xsi:type="dcterms:W3CDTF">2017-09-08T08:15:00Z</dcterms:created>
  <dcterms:modified xsi:type="dcterms:W3CDTF">2017-09-11T17:55:00Z</dcterms:modified>
</cp:coreProperties>
</file>